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29" w:rsidRDefault="007B1229" w:rsidP="008A4991">
      <w:pPr>
        <w:jc w:val="center"/>
        <w:rPr>
          <w:ins w:id="0" w:author="Bruno RAIMBAULT" w:date="2016-08-29T16:06:00Z"/>
        </w:rPr>
        <w:pPrChange w:id="1" w:author="Bruno RAIMBAULT" w:date="2016-08-29T16:13:00Z">
          <w:pPr/>
        </w:pPrChange>
      </w:pPr>
      <w:ins w:id="2" w:author="Bruno RAIMBAULT" w:date="2016-08-29T16:12:00Z">
        <w:r>
          <w:rPr>
            <w:noProof/>
            <w:lang w:val="es-ES" w:eastAsia="es-ES"/>
          </w:rPr>
          <w:drawing>
            <wp:inline distT="0" distB="0" distL="0" distR="0" wp14:anchorId="0B4EBF21" wp14:editId="6706FEB9">
              <wp:extent cx="1715988" cy="914400"/>
              <wp:effectExtent l="0" t="0" r="0" b="0"/>
              <wp:docPr id="11" name="Picture 11" descr="D:\Downloads\MSF_International_logo_colour_RGB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Downloads\MSF_International_logo_colour_RGB.tif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5975" cy="914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" w:author="Bruno RAIMBAULT" w:date="2016-08-29T16:13:00Z">
        <w:r w:rsidR="008A4991">
          <w:tab/>
        </w:r>
        <w:r w:rsidR="008A4991">
          <w:tab/>
        </w:r>
        <w:r w:rsidR="008A4991">
          <w:tab/>
        </w:r>
        <w:r w:rsidR="008A4991">
          <w:tab/>
        </w:r>
        <w:r w:rsidR="008A4991">
          <w:tab/>
        </w:r>
        <w:r w:rsidR="008A4991">
          <w:tab/>
        </w:r>
        <w:r w:rsidR="008A4991">
          <w:rPr>
            <w:noProof/>
            <w:lang w:val="es-ES" w:eastAsia="es-ES"/>
          </w:rPr>
          <w:drawing>
            <wp:inline distT="0" distB="0" distL="0" distR="0" wp14:anchorId="1266DFB8" wp14:editId="0FA14786">
              <wp:extent cx="882869" cy="882869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mis.jp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2874" cy="8828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B1229" w:rsidRDefault="007B1229">
      <w:pPr>
        <w:rPr>
          <w:ins w:id="4" w:author="Bruno RAIMBAULT" w:date="2016-08-29T16:06:00Z"/>
        </w:rPr>
      </w:pPr>
    </w:p>
    <w:p w:rsidR="007B1229" w:rsidRDefault="007B1229">
      <w:pPr>
        <w:rPr>
          <w:ins w:id="5" w:author="Bruno RAIMBAULT" w:date="2016-08-29T16:06:00Z"/>
        </w:rPr>
      </w:pPr>
    </w:p>
    <w:tbl>
      <w:tblPr>
        <w:tblpPr w:leftFromText="187" w:rightFromText="187" w:vertAnchor="page" w:horzAnchor="margin" w:tblpXSpec="center" w:tblpY="4457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  <w:tblPrChange w:id="6" w:author="Bruno RAIMBAULT" w:date="2016-08-29T16:14:00Z">
          <w:tblPr>
            <w:tblpPr w:leftFromText="187" w:rightFromText="187" w:vertAnchor="page" w:horzAnchor="margin" w:tblpY="4457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388"/>
        <w:gridCol w:w="5050"/>
        <w:gridCol w:w="498"/>
        <w:tblGridChange w:id="7">
          <w:tblGrid>
            <w:gridCol w:w="3388"/>
            <w:gridCol w:w="2880"/>
            <w:gridCol w:w="2668"/>
          </w:tblGrid>
        </w:tblGridChange>
      </w:tblGrid>
      <w:tr w:rsidR="008A4991" w:rsidTr="008A4991">
        <w:trPr>
          <w:ins w:id="8" w:author="Bruno RAIMBAULT" w:date="2016-08-29T16:14:00Z"/>
        </w:trPr>
        <w:tc>
          <w:tcPr>
            <w:tcW w:w="338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  <w:tcPrChange w:id="9" w:author="Bruno RAIMBAULT" w:date="2016-08-29T16:14:00Z">
              <w:tcPr>
                <w:tcW w:w="3388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</w:tcPrChange>
          </w:tcPr>
          <w:p w:rsidR="008A4991" w:rsidRDefault="008A4991" w:rsidP="008A4991">
            <w:pPr>
              <w:pStyle w:val="NoSpacing"/>
              <w:rPr>
                <w:ins w:id="10" w:author="Bruno RAIMBAULT" w:date="2016-08-29T16:14:00Z"/>
                <w:rFonts w:asciiTheme="majorHAnsi" w:eastAsiaTheme="majorEastAsia" w:hAnsiTheme="majorHAnsi" w:cstheme="majorBidi"/>
                <w:sz w:val="76"/>
                <w:szCs w:val="72"/>
              </w:rPr>
            </w:pPr>
            <w:customXmlInsRangeStart w:id="11" w:author="Bruno RAIMBAULT" w:date="2016-08-29T16:14:00Z"/>
            <w:sdt>
              <w:sdtPr>
                <w:rPr>
                  <w:rFonts w:asciiTheme="majorHAnsi" w:eastAsiaTheme="majorEastAsia" w:hAnsiTheme="majorHAnsi" w:cstheme="majorBidi"/>
                  <w:b/>
                  <w:smallCaps/>
                  <w:sz w:val="76"/>
                  <w:szCs w:val="72"/>
                  <w:rPrChange w:id="12" w:author="Bruno RAIMBAULT" w:date="2016-08-29T16:15:00Z">
                    <w:rPr>
                      <w:rFonts w:asciiTheme="majorHAnsi" w:eastAsiaTheme="majorEastAsia" w:hAnsiTheme="majorHAnsi" w:cstheme="majorBidi"/>
                      <w:b/>
                      <w:sz w:val="76"/>
                      <w:szCs w:val="72"/>
                    </w:rPr>
                  </w:rPrChange>
                </w:rPr>
                <w:alias w:val="Title"/>
                <w:id w:val="276713177"/>
                <w:placeholder>
                  <w:docPart w:val="4A0A39A18C714A2A8738DFD0F4F02F5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customXmlInsRangeEnd w:id="11"/>
                <w:ins w:id="13" w:author="Bruno RAIMBAULT" w:date="2016-08-29T16:14:00Z">
                  <w:r w:rsidRPr="008A4991">
                    <w:rPr>
                      <w:rFonts w:asciiTheme="majorHAnsi" w:eastAsiaTheme="majorEastAsia" w:hAnsiTheme="majorHAnsi" w:cstheme="majorBidi"/>
                      <w:b/>
                      <w:smallCaps/>
                      <w:sz w:val="76"/>
                      <w:szCs w:val="72"/>
                      <w:rPrChange w:id="14" w:author="Bruno RAIMBAULT" w:date="2016-08-29T16:15:00Z">
                        <w:rPr>
                          <w:rFonts w:asciiTheme="majorHAnsi" w:eastAsiaTheme="majorEastAsia" w:hAnsiTheme="majorHAnsi" w:cstheme="majorBidi"/>
                          <w:b/>
                          <w:sz w:val="76"/>
                          <w:szCs w:val="72"/>
                        </w:rPr>
                      </w:rPrChange>
                    </w:rPr>
                    <w:t>Dossiers App.</w:t>
                  </w:r>
                </w:ins>
                <w:customXmlInsRangeStart w:id="15" w:author="Bruno RAIMBAULT" w:date="2016-08-29T16:14:00Z"/>
              </w:sdtContent>
            </w:sdt>
            <w:customXmlInsRangeEnd w:id="15"/>
          </w:p>
        </w:tc>
        <w:tc>
          <w:tcPr>
            <w:tcW w:w="5548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  <w:tcPrChange w:id="16" w:author="Bruno RAIMBAULT" w:date="2016-08-29T16:14:00Z">
              <w:tcPr>
                <w:tcW w:w="554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</w:tcPrChange>
          </w:tcPr>
          <w:p w:rsidR="008A4991" w:rsidRDefault="008A4991" w:rsidP="008A4991">
            <w:pPr>
              <w:pStyle w:val="NoSpacing"/>
              <w:jc w:val="center"/>
              <w:rPr>
                <w:ins w:id="17" w:author="Bruno RAIMBAULT" w:date="2016-08-29T16:14:00Z"/>
                <w:color w:val="5B9BD5" w:themeColor="accent1"/>
                <w:sz w:val="200"/>
                <w:szCs w:val="200"/>
                <w14:numForm w14:val="oldStyle"/>
              </w:rPr>
            </w:pPr>
            <w:ins w:id="18" w:author="Bruno RAIMBAULT" w:date="2016-08-29T16:14:00Z">
              <w:r w:rsidRPr="00C8639B">
                <w:rPr>
                  <w:color w:val="C00000"/>
                  <w:sz w:val="200"/>
                  <w:szCs w:val="200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v0.8</w:t>
              </w:r>
            </w:ins>
          </w:p>
        </w:tc>
      </w:tr>
      <w:tr w:rsidR="008A4991" w:rsidTr="008A4991">
        <w:trPr>
          <w:ins w:id="19" w:author="Bruno RAIMBAULT" w:date="2016-08-29T16:14:00Z"/>
        </w:trPr>
        <w:customXmlInsRangeStart w:id="20" w:author="Bruno RAIMBAULT" w:date="2016-08-29T16:14:00Z"/>
        <w:sdt>
          <w:sdtPr>
            <w:rPr>
              <w:rFonts w:asciiTheme="majorHAnsi" w:eastAsiaTheme="majorEastAsia" w:hAnsiTheme="majorHAnsi" w:cstheme="majorBidi"/>
              <w:sz w:val="54"/>
              <w:szCs w:val="72"/>
              <w:rPrChange w:id="21" w:author="Bruno RAIMBAULT" w:date="2016-08-29T16:16:00Z">
                <w:rPr/>
              </w:rPrChange>
            </w:rPr>
            <w:alias w:val="Abstract"/>
            <w:id w:val="276713183"/>
            <w:placeholder>
              <w:docPart w:val="6756DF7721084C05A399F937D5968094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customXmlInsRangeEnd w:id="20"/>
            <w:tc>
              <w:tcPr>
                <w:tcW w:w="84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  <w:tcPrChange w:id="22" w:author="Bruno RAIMBAULT" w:date="2016-08-29T16:16:00Z">
                  <w:tcPr>
                    <w:tcW w:w="6268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</w:tcPrChange>
              </w:tcPr>
              <w:p w:rsidR="008A4991" w:rsidRDefault="008A4991" w:rsidP="008A4991">
                <w:pPr>
                  <w:pStyle w:val="NoSpacing"/>
                  <w:rPr>
                    <w:ins w:id="23" w:author="Bruno RAIMBAULT" w:date="2016-08-29T16:14:00Z"/>
                  </w:rPr>
                  <w:pPrChange w:id="24" w:author="Bruno RAIMBAULT" w:date="2016-08-29T16:16:00Z">
                    <w:pPr>
                      <w:pStyle w:val="NoSpacing"/>
                      <w:framePr w:hSpace="187" w:wrap="around" w:vAnchor="page" w:hAnchor="margin" w:xAlign="center" w:y="4457"/>
                    </w:pPr>
                  </w:pPrChange>
                </w:pPr>
                <w:ins w:id="25" w:author="Bruno RAIMBAULT" w:date="2016-08-29T16:14:00Z">
                  <w:r w:rsidRPr="008A4991">
                    <w:rPr>
                      <w:rFonts w:asciiTheme="majorHAnsi" w:eastAsiaTheme="majorEastAsia" w:hAnsiTheme="majorHAnsi" w:cstheme="majorBidi"/>
                      <w:sz w:val="54"/>
                      <w:szCs w:val="72"/>
                      <w:rPrChange w:id="26" w:author="Bruno RAIMBAULT" w:date="2016-08-29T16:16:00Z">
                        <w:rPr/>
                      </w:rPrChange>
                    </w:rPr>
                    <w:t>Manual</w:t>
                  </w:r>
                </w:ins>
                <w:ins w:id="27" w:author="Bruno RAIMBAULT" w:date="2016-08-29T16:16:00Z">
                  <w:r w:rsidRPr="008A4991">
                    <w:rPr>
                      <w:rFonts w:asciiTheme="majorHAnsi" w:eastAsiaTheme="majorEastAsia" w:hAnsiTheme="majorHAnsi" w:cstheme="majorBidi"/>
                      <w:sz w:val="54"/>
                      <w:szCs w:val="72"/>
                      <w:rPrChange w:id="28" w:author="Bruno RAIMBAULT" w:date="2016-08-29T16:16:00Z">
                        <w:rPr>
                          <w:rFonts w:asciiTheme="majorHAnsi" w:eastAsiaTheme="majorEastAsia" w:hAnsiTheme="majorHAnsi" w:cstheme="majorBidi"/>
                          <w:sz w:val="64"/>
                          <w:szCs w:val="72"/>
                        </w:rPr>
                      </w:rPrChange>
                    </w:rPr>
                    <w:t>: Setup, Usage, Maintenance</w:t>
                  </w:r>
                </w:ins>
              </w:p>
            </w:tc>
            <w:customXmlInsRangeStart w:id="29" w:author="Bruno RAIMBAULT" w:date="2016-08-29T16:14:00Z"/>
          </w:sdtContent>
        </w:sdt>
        <w:customXmlInsRangeEnd w:id="29"/>
        <w:tc>
          <w:tcPr>
            <w:tcW w:w="498" w:type="dxa"/>
            <w:tcBorders>
              <w:top w:val="single" w:sz="18" w:space="0" w:color="808080" w:themeColor="background1" w:themeShade="80"/>
            </w:tcBorders>
            <w:vAlign w:val="center"/>
            <w:tcPrChange w:id="30" w:author="Bruno RAIMBAULT" w:date="2016-08-29T16:16:00Z">
              <w:tcPr>
                <w:tcW w:w="266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</w:tcPrChange>
          </w:tcPr>
          <w:p w:rsidR="008A4991" w:rsidRDefault="008A4991" w:rsidP="008A4991">
            <w:pPr>
              <w:pStyle w:val="NoSpacing"/>
              <w:rPr>
                <w:ins w:id="31" w:author="Bruno RAIMBAULT" w:date="2016-08-29T16:14:00Z"/>
                <w:rFonts w:asciiTheme="majorHAnsi" w:eastAsiaTheme="majorEastAsia" w:hAnsiTheme="majorHAnsi" w:cstheme="majorBidi"/>
                <w:sz w:val="36"/>
                <w:szCs w:val="36"/>
              </w:rPr>
              <w:pPrChange w:id="32" w:author="Bruno RAIMBAULT" w:date="2016-08-29T16:14:00Z">
                <w:pPr>
                  <w:pStyle w:val="NoSpacing"/>
                  <w:framePr w:hSpace="187" w:wrap="around" w:vAnchor="page" w:hAnchor="margin" w:xAlign="center" w:y="4457"/>
                </w:pPr>
              </w:pPrChange>
            </w:pPr>
          </w:p>
        </w:tc>
      </w:tr>
    </w:tbl>
    <w:p w:rsidR="007B1229" w:rsidRDefault="007B1229">
      <w:pPr>
        <w:rPr>
          <w:ins w:id="33" w:author="Bruno RAIMBAULT" w:date="2016-08-29T16:06:00Z"/>
        </w:rPr>
      </w:pPr>
    </w:p>
    <w:p w:rsidR="007B1229" w:rsidRDefault="007B1229" w:rsidP="008A4991">
      <w:pPr>
        <w:spacing w:after="0" w:line="240" w:lineRule="auto"/>
        <w:rPr>
          <w:ins w:id="34" w:author="Bruno RAIMBAULT" w:date="2016-08-29T16:18:00Z"/>
        </w:rPr>
        <w:pPrChange w:id="35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36" w:author="Bruno RAIMBAULT" w:date="2016-08-29T16:18:00Z"/>
        </w:rPr>
        <w:pPrChange w:id="37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38" w:author="Bruno RAIMBAULT" w:date="2016-08-29T16:18:00Z"/>
        </w:rPr>
        <w:pPrChange w:id="39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40" w:author="Bruno RAIMBAULT" w:date="2016-08-29T16:18:00Z"/>
        </w:rPr>
        <w:pPrChange w:id="41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42" w:author="Bruno RAIMBAULT" w:date="2016-08-29T16:18:00Z"/>
        </w:rPr>
        <w:pPrChange w:id="43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44" w:author="Bruno RAIMBAULT" w:date="2016-08-29T16:18:00Z"/>
        </w:rPr>
        <w:pPrChange w:id="45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46" w:author="Bruno RAIMBAULT" w:date="2016-08-29T16:18:00Z"/>
        </w:rPr>
        <w:pPrChange w:id="47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48" w:author="Bruno RAIMBAULT" w:date="2016-08-29T16:18:00Z"/>
        </w:rPr>
        <w:pPrChange w:id="49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50" w:author="Bruno RAIMBAULT" w:date="2016-08-29T16:18:00Z"/>
        </w:rPr>
        <w:pPrChange w:id="51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52" w:author="Bruno RAIMBAULT" w:date="2016-08-29T16:18:00Z"/>
        </w:rPr>
        <w:pPrChange w:id="53" w:author="Bruno RAIMBAULT" w:date="2016-08-29T16:18:00Z">
          <w:pPr/>
        </w:pPrChange>
      </w:pPr>
      <w:ins w:id="54" w:author="Bruno RAIMBAULT" w:date="2016-08-29T16:19:00Z">
        <w:r>
          <w:t xml:space="preserve"> </w:t>
        </w:r>
      </w:ins>
    </w:p>
    <w:p w:rsidR="008A4991" w:rsidRDefault="008A4991" w:rsidP="008A4991">
      <w:pPr>
        <w:spacing w:after="0" w:line="240" w:lineRule="auto"/>
        <w:rPr>
          <w:ins w:id="55" w:author="Bruno RAIMBAULT" w:date="2016-08-29T16:18:00Z"/>
        </w:rPr>
        <w:pPrChange w:id="56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57" w:author="Bruno RAIMBAULT" w:date="2016-08-29T16:18:00Z"/>
        </w:rPr>
        <w:pPrChange w:id="58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59" w:author="Bruno RAIMBAULT" w:date="2016-08-29T16:18:00Z"/>
        </w:rPr>
        <w:pPrChange w:id="60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61" w:author="Bruno RAIMBAULT" w:date="2016-08-29T16:18:00Z"/>
        </w:rPr>
        <w:pPrChange w:id="62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63" w:author="Bruno RAIMBAULT" w:date="2016-08-29T16:18:00Z"/>
        </w:rPr>
        <w:pPrChange w:id="64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65" w:author="Bruno RAIMBAULT" w:date="2016-08-29T16:18:00Z"/>
        </w:rPr>
        <w:pPrChange w:id="66" w:author="Bruno RAIMBAULT" w:date="2016-08-29T16:18:00Z">
          <w:pPr/>
        </w:pPrChange>
      </w:pPr>
    </w:p>
    <w:p w:rsidR="008A4991" w:rsidRDefault="008A4991" w:rsidP="008A4991">
      <w:pPr>
        <w:spacing w:after="0" w:line="240" w:lineRule="auto"/>
        <w:rPr>
          <w:ins w:id="67" w:author="Bruno RAIMBAULT" w:date="2016-08-29T16:06:00Z"/>
        </w:rPr>
        <w:pPrChange w:id="68" w:author="Bruno RAIMBAULT" w:date="2016-08-29T16:18:00Z">
          <w:pPr/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69" w:author="Bruno RAIMBAULT" w:date="2016-08-29T16:2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81"/>
        <w:gridCol w:w="2881"/>
        <w:gridCol w:w="2882"/>
        <w:tblGridChange w:id="70">
          <w:tblGrid>
            <w:gridCol w:w="2881"/>
            <w:gridCol w:w="2881"/>
            <w:gridCol w:w="2882"/>
          </w:tblGrid>
        </w:tblGridChange>
      </w:tblGrid>
      <w:tr w:rsidR="008A4991" w:rsidRPr="008A4991" w:rsidTr="008A4991">
        <w:trPr>
          <w:ins w:id="71" w:author="Bruno RAIMBAULT" w:date="2016-08-29T16:17:00Z"/>
        </w:trPr>
        <w:tc>
          <w:tcPr>
            <w:tcW w:w="2881" w:type="dxa"/>
            <w:shd w:val="clear" w:color="auto" w:fill="404040" w:themeFill="text1" w:themeFillTint="BF"/>
            <w:vAlign w:val="center"/>
            <w:tcPrChange w:id="72" w:author="Bruno RAIMBAULT" w:date="2016-08-29T16:20:00Z">
              <w:tcPr>
                <w:tcW w:w="2881" w:type="dxa"/>
                <w:shd w:val="clear" w:color="auto" w:fill="404040" w:themeFill="text1" w:themeFillTint="BF"/>
              </w:tcPr>
            </w:tcPrChange>
          </w:tcPr>
          <w:p w:rsidR="008A4991" w:rsidRPr="008A4991" w:rsidRDefault="008A4991" w:rsidP="008A4991">
            <w:pPr>
              <w:spacing w:line="240" w:lineRule="auto"/>
              <w:rPr>
                <w:ins w:id="73" w:author="Bruno RAIMBAULT" w:date="2016-08-29T16:17:00Z"/>
                <w:b/>
                <w:color w:val="FFFFFF" w:themeColor="background1"/>
                <w:rPrChange w:id="74" w:author="Bruno RAIMBAULT" w:date="2016-08-29T16:20:00Z">
                  <w:rPr>
                    <w:ins w:id="75" w:author="Bruno RAIMBAULT" w:date="2016-08-29T16:17:00Z"/>
                  </w:rPr>
                </w:rPrChange>
              </w:rPr>
              <w:pPrChange w:id="76" w:author="Bruno RAIMBAULT" w:date="2016-08-29T16:21:00Z">
                <w:pPr/>
              </w:pPrChange>
            </w:pPr>
            <w:ins w:id="77" w:author="Bruno RAIMBAULT" w:date="2016-08-29T16:17:00Z">
              <w:r w:rsidRPr="008A4991">
                <w:rPr>
                  <w:b/>
                  <w:color w:val="FFFFFF" w:themeColor="background1"/>
                  <w:rPrChange w:id="78" w:author="Bruno RAIMBAULT" w:date="2016-08-29T16:20:00Z">
                    <w:rPr/>
                  </w:rPrChange>
                </w:rPr>
                <w:t>Author</w:t>
              </w:r>
            </w:ins>
          </w:p>
        </w:tc>
        <w:tc>
          <w:tcPr>
            <w:tcW w:w="2881" w:type="dxa"/>
            <w:shd w:val="clear" w:color="auto" w:fill="404040" w:themeFill="text1" w:themeFillTint="BF"/>
            <w:vAlign w:val="center"/>
            <w:tcPrChange w:id="79" w:author="Bruno RAIMBAULT" w:date="2016-08-29T16:20:00Z">
              <w:tcPr>
                <w:tcW w:w="2881" w:type="dxa"/>
                <w:shd w:val="clear" w:color="auto" w:fill="404040" w:themeFill="text1" w:themeFillTint="BF"/>
              </w:tcPr>
            </w:tcPrChange>
          </w:tcPr>
          <w:p w:rsidR="008A4991" w:rsidRPr="008A4991" w:rsidRDefault="008A4991" w:rsidP="008A4991">
            <w:pPr>
              <w:spacing w:line="240" w:lineRule="auto"/>
              <w:rPr>
                <w:ins w:id="80" w:author="Bruno RAIMBAULT" w:date="2016-08-29T16:17:00Z"/>
                <w:b/>
                <w:color w:val="FFFFFF" w:themeColor="background1"/>
                <w:rPrChange w:id="81" w:author="Bruno RAIMBAULT" w:date="2016-08-29T16:20:00Z">
                  <w:rPr>
                    <w:ins w:id="82" w:author="Bruno RAIMBAULT" w:date="2016-08-29T16:17:00Z"/>
                  </w:rPr>
                </w:rPrChange>
              </w:rPr>
              <w:pPrChange w:id="83" w:author="Bruno RAIMBAULT" w:date="2016-08-29T16:21:00Z">
                <w:pPr/>
              </w:pPrChange>
            </w:pPr>
            <w:ins w:id="84" w:author="Bruno RAIMBAULT" w:date="2016-08-29T16:20:00Z">
              <w:r w:rsidRPr="008A4991">
                <w:rPr>
                  <w:b/>
                  <w:color w:val="FFFFFF" w:themeColor="background1"/>
                  <w:rPrChange w:id="85" w:author="Bruno RAIMBAULT" w:date="2016-08-29T16:20:00Z">
                    <w:rPr/>
                  </w:rPrChange>
                </w:rPr>
                <w:t>Contact</w:t>
              </w:r>
            </w:ins>
          </w:p>
        </w:tc>
        <w:tc>
          <w:tcPr>
            <w:tcW w:w="2882" w:type="dxa"/>
            <w:shd w:val="clear" w:color="auto" w:fill="404040" w:themeFill="text1" w:themeFillTint="BF"/>
            <w:vAlign w:val="center"/>
            <w:tcPrChange w:id="86" w:author="Bruno RAIMBAULT" w:date="2016-08-29T16:20:00Z">
              <w:tcPr>
                <w:tcW w:w="2882" w:type="dxa"/>
                <w:shd w:val="clear" w:color="auto" w:fill="404040" w:themeFill="text1" w:themeFillTint="BF"/>
              </w:tcPr>
            </w:tcPrChange>
          </w:tcPr>
          <w:p w:rsidR="008A4991" w:rsidRPr="008A4991" w:rsidRDefault="008A4991" w:rsidP="008A4991">
            <w:pPr>
              <w:spacing w:line="240" w:lineRule="auto"/>
              <w:rPr>
                <w:ins w:id="87" w:author="Bruno RAIMBAULT" w:date="2016-08-29T16:17:00Z"/>
                <w:b/>
                <w:color w:val="FFFFFF" w:themeColor="background1"/>
                <w:rPrChange w:id="88" w:author="Bruno RAIMBAULT" w:date="2016-08-29T16:20:00Z">
                  <w:rPr>
                    <w:ins w:id="89" w:author="Bruno RAIMBAULT" w:date="2016-08-29T16:17:00Z"/>
                  </w:rPr>
                </w:rPrChange>
              </w:rPr>
              <w:pPrChange w:id="90" w:author="Bruno RAIMBAULT" w:date="2016-08-29T16:21:00Z">
                <w:pPr/>
              </w:pPrChange>
            </w:pPr>
            <w:ins w:id="91" w:author="Bruno RAIMBAULT" w:date="2016-08-29T16:20:00Z">
              <w:r w:rsidRPr="008A4991">
                <w:rPr>
                  <w:b/>
                  <w:color w:val="FFFFFF" w:themeColor="background1"/>
                  <w:rPrChange w:id="92" w:author="Bruno RAIMBAULT" w:date="2016-08-29T16:20:00Z">
                    <w:rPr/>
                  </w:rPrChange>
                </w:rPr>
                <w:t>Date</w:t>
              </w:r>
            </w:ins>
          </w:p>
        </w:tc>
      </w:tr>
      <w:tr w:rsidR="008A4991" w:rsidTr="008A4991">
        <w:trPr>
          <w:ins w:id="93" w:author="Bruno RAIMBAULT" w:date="2016-08-29T16:17:00Z"/>
        </w:trPr>
        <w:tc>
          <w:tcPr>
            <w:tcW w:w="2881" w:type="dxa"/>
          </w:tcPr>
          <w:p w:rsidR="008A4991" w:rsidRDefault="008A4991" w:rsidP="008A4991">
            <w:pPr>
              <w:spacing w:line="240" w:lineRule="auto"/>
              <w:rPr>
                <w:ins w:id="94" w:author="Bruno RAIMBAULT" w:date="2016-08-29T16:17:00Z"/>
              </w:rPr>
              <w:pPrChange w:id="95" w:author="Bruno RAIMBAULT" w:date="2016-08-29T16:21:00Z">
                <w:pPr/>
              </w:pPrChange>
            </w:pPr>
            <w:ins w:id="96" w:author="Bruno RAIMBAULT" w:date="2016-08-29T16:20:00Z">
              <w:r>
                <w:t xml:space="preserve">B. </w:t>
              </w:r>
              <w:proofErr w:type="spellStart"/>
              <w:r>
                <w:t>Raimbault</w:t>
              </w:r>
              <w:proofErr w:type="spellEnd"/>
              <w:r>
                <w:t xml:space="preserve"> – HMIS Team</w:t>
              </w:r>
            </w:ins>
          </w:p>
        </w:tc>
        <w:tc>
          <w:tcPr>
            <w:tcW w:w="2881" w:type="dxa"/>
          </w:tcPr>
          <w:p w:rsidR="008A4991" w:rsidRDefault="008A4991" w:rsidP="008A4991">
            <w:pPr>
              <w:spacing w:line="240" w:lineRule="auto"/>
              <w:rPr>
                <w:ins w:id="97" w:author="Bruno RAIMBAULT" w:date="2016-08-29T16:17:00Z"/>
              </w:rPr>
              <w:pPrChange w:id="98" w:author="Bruno RAIMBAULT" w:date="2016-08-29T16:21:00Z">
                <w:pPr/>
              </w:pPrChange>
            </w:pPr>
            <w:ins w:id="99" w:author="Bruno RAIMBAULT" w:date="2016-08-29T16:20:00Z">
              <w:r>
                <w:fldChar w:fldCharType="begin"/>
              </w:r>
              <w:r>
                <w:instrText xml:space="preserve"> HYPERLINK "mailto:hmis@barcelona.msf.org" </w:instrText>
              </w:r>
              <w:r>
                <w:fldChar w:fldCharType="separate"/>
              </w:r>
              <w:r w:rsidRPr="00C025DC">
                <w:rPr>
                  <w:rStyle w:val="Hyperlink"/>
                </w:rPr>
                <w:t>hmis@barcelona.msf.org</w:t>
              </w:r>
              <w:r>
                <w:fldChar w:fldCharType="end"/>
              </w:r>
            </w:ins>
          </w:p>
        </w:tc>
        <w:tc>
          <w:tcPr>
            <w:tcW w:w="2882" w:type="dxa"/>
          </w:tcPr>
          <w:p w:rsidR="008A4991" w:rsidRDefault="008A4991" w:rsidP="008A4991">
            <w:pPr>
              <w:spacing w:line="240" w:lineRule="auto"/>
              <w:jc w:val="right"/>
              <w:rPr>
                <w:ins w:id="100" w:author="Bruno RAIMBAULT" w:date="2016-08-29T16:17:00Z"/>
              </w:rPr>
              <w:pPrChange w:id="101" w:author="Bruno RAIMBAULT" w:date="2016-08-29T16:21:00Z">
                <w:pPr/>
              </w:pPrChange>
            </w:pPr>
            <w:ins w:id="102" w:author="Bruno RAIMBAULT" w:date="2016-08-29T16:21:00Z">
              <w:r>
                <w:t>29/08/2016</w:t>
              </w:r>
            </w:ins>
          </w:p>
        </w:tc>
      </w:tr>
      <w:tr w:rsidR="008A4991" w:rsidTr="008A4991">
        <w:trPr>
          <w:ins w:id="103" w:author="Bruno RAIMBAULT" w:date="2016-08-29T16:21:00Z"/>
        </w:trPr>
        <w:tc>
          <w:tcPr>
            <w:tcW w:w="2881" w:type="dxa"/>
          </w:tcPr>
          <w:p w:rsidR="008A4991" w:rsidRDefault="008A4991" w:rsidP="008A4991">
            <w:pPr>
              <w:spacing w:line="240" w:lineRule="auto"/>
              <w:rPr>
                <w:ins w:id="104" w:author="Bruno RAIMBAULT" w:date="2016-08-29T16:21:00Z"/>
              </w:rPr>
              <w:pPrChange w:id="105" w:author="Bruno RAIMBAULT" w:date="2016-08-29T16:24:00Z">
                <w:pPr>
                  <w:spacing w:line="240" w:lineRule="auto"/>
                </w:pPr>
              </w:pPrChange>
            </w:pPr>
            <w:ins w:id="106" w:author="Bruno RAIMBAULT" w:date="2016-08-29T16:24:00Z">
              <w:r w:rsidRPr="008A4991">
                <w:rPr>
                  <w:rPrChange w:id="107" w:author="Bruno RAIMBAULT" w:date="2016-08-29T16:24:00Z">
                    <w:rPr>
                      <w:rFonts w:ascii="Arial" w:hAnsi="Arial" w:cs="Arial"/>
                      <w:b/>
                      <w:bCs/>
                      <w:color w:val="E51400"/>
                      <w:sz w:val="60"/>
                      <w:szCs w:val="60"/>
                      <w:shd w:val="clear" w:color="auto" w:fill="F3F3F3"/>
                    </w:rPr>
                  </w:rPrChange>
                </w:rPr>
                <w:t>R</w:t>
              </w:r>
              <w:r>
                <w:t>.</w:t>
              </w:r>
              <w:r w:rsidRPr="008A4991">
                <w:rPr>
                  <w:rPrChange w:id="108" w:author="Bruno RAIMBAULT" w:date="2016-08-29T16:24:00Z">
                    <w:rPr>
                      <w:rFonts w:ascii="Arial" w:hAnsi="Arial" w:cs="Arial"/>
                      <w:b/>
                      <w:bCs/>
                      <w:color w:val="E51400"/>
                      <w:sz w:val="60"/>
                      <w:szCs w:val="60"/>
                      <w:shd w:val="clear" w:color="auto" w:fill="F3F3F3"/>
                    </w:rPr>
                  </w:rPrChange>
                </w:rPr>
                <w:t xml:space="preserve"> </w:t>
              </w:r>
              <w:proofErr w:type="spellStart"/>
              <w:r w:rsidRPr="008A4991">
                <w:rPr>
                  <w:rPrChange w:id="109" w:author="Bruno RAIMBAULT" w:date="2016-08-29T16:24:00Z">
                    <w:rPr>
                      <w:rFonts w:ascii="Arial" w:hAnsi="Arial" w:cs="Arial"/>
                      <w:b/>
                      <w:bCs/>
                      <w:color w:val="E51400"/>
                      <w:sz w:val="60"/>
                      <w:szCs w:val="60"/>
                      <w:shd w:val="clear" w:color="auto" w:fill="F3F3F3"/>
                    </w:rPr>
                  </w:rPrChange>
                </w:rPr>
                <w:t>Sukul</w:t>
              </w:r>
              <w:proofErr w:type="spellEnd"/>
              <w:r>
                <w:t xml:space="preserve"> – HMIS Team</w:t>
              </w:r>
            </w:ins>
          </w:p>
        </w:tc>
        <w:tc>
          <w:tcPr>
            <w:tcW w:w="2881" w:type="dxa"/>
          </w:tcPr>
          <w:p w:rsidR="008A4991" w:rsidRDefault="008A4991" w:rsidP="008A4991">
            <w:pPr>
              <w:spacing w:line="240" w:lineRule="auto"/>
              <w:rPr>
                <w:ins w:id="110" w:author="Bruno RAIMBAULT" w:date="2016-08-29T16:21:00Z"/>
              </w:rPr>
            </w:pPr>
            <w:ins w:id="111" w:author="Bruno RAIMBAULT" w:date="2016-08-29T16:21:00Z">
              <w:r>
                <w:t>/</w:t>
              </w:r>
            </w:ins>
          </w:p>
        </w:tc>
        <w:tc>
          <w:tcPr>
            <w:tcW w:w="2882" w:type="dxa"/>
          </w:tcPr>
          <w:p w:rsidR="008A4991" w:rsidRDefault="0037081E" w:rsidP="0037081E">
            <w:pPr>
              <w:spacing w:line="240" w:lineRule="auto"/>
              <w:jc w:val="right"/>
              <w:rPr>
                <w:ins w:id="112" w:author="Bruno RAIMBAULT" w:date="2016-08-29T16:21:00Z"/>
              </w:rPr>
              <w:pPrChange w:id="113" w:author="Bruno RAIMBAULT" w:date="2016-08-29T16:25:00Z">
                <w:pPr>
                  <w:spacing w:line="240" w:lineRule="auto"/>
                </w:pPr>
              </w:pPrChange>
            </w:pPr>
            <w:ins w:id="114" w:author="Bruno RAIMBAULT" w:date="2016-08-29T16:24:00Z">
              <w:r>
                <w:t>31/05/2016</w:t>
              </w:r>
            </w:ins>
          </w:p>
        </w:tc>
      </w:tr>
    </w:tbl>
    <w:p w:rsidR="008632C4" w:rsidDel="008A4991" w:rsidRDefault="00427A83" w:rsidP="00427A83">
      <w:pPr>
        <w:jc w:val="right"/>
        <w:rPr>
          <w:del w:id="115" w:author="Bruno RAIMBAULT" w:date="2016-08-29T16:18:00Z"/>
        </w:rPr>
      </w:pPr>
      <w:del w:id="116" w:author="Bruno RAIMBAULT" w:date="2016-08-29T16:18:00Z">
        <w:r w:rsidDel="008A4991">
          <w:lastRenderedPageBreak/>
          <w:delText xml:space="preserve">Barcelona, </w:delText>
        </w:r>
      </w:del>
      <w:del w:id="117" w:author="Bruno RAIMBAULT" w:date="2016-08-29T15:53:00Z">
        <w:r w:rsidDel="00636380">
          <w:delText>18</w:delText>
        </w:r>
      </w:del>
      <w:del w:id="118" w:author="Bruno RAIMBAULT" w:date="2016-08-29T16:18:00Z">
        <w:r w:rsidRPr="00427A83" w:rsidDel="008A4991">
          <w:rPr>
            <w:vertAlign w:val="superscript"/>
          </w:rPr>
          <w:delText>th</w:delText>
        </w:r>
        <w:r w:rsidDel="008A4991">
          <w:delText xml:space="preserve"> </w:delText>
        </w:r>
      </w:del>
      <w:del w:id="119" w:author="Bruno RAIMBAULT" w:date="2016-08-29T15:53:00Z">
        <w:r w:rsidDel="00636380">
          <w:delText xml:space="preserve">May </w:delText>
        </w:r>
      </w:del>
      <w:del w:id="120" w:author="Bruno RAIMBAULT" w:date="2016-08-29T16:18:00Z">
        <w:r w:rsidDel="008A4991">
          <w:delText>2016</w:delText>
        </w:r>
      </w:del>
    </w:p>
    <w:p w:rsidR="00C71FAC" w:rsidDel="008A4991" w:rsidRDefault="00C71FAC">
      <w:pPr>
        <w:rPr>
          <w:del w:id="121" w:author="Bruno RAIMBAULT" w:date="2016-08-29T16:18:00Z"/>
          <w:noProof/>
          <w:lang w:eastAsia="en-GB"/>
        </w:rPr>
      </w:pPr>
    </w:p>
    <w:p w:rsidR="008F1010" w:rsidRPr="008F1010" w:rsidDel="008A4991" w:rsidRDefault="00DE4D01" w:rsidP="00636380">
      <w:pPr>
        <w:pStyle w:val="Title"/>
        <w:rPr>
          <w:del w:id="122" w:author="Bruno RAIMBAULT" w:date="2016-08-29T16:18:00Z"/>
          <w:rStyle w:val="BookTitle"/>
          <w:sz w:val="36"/>
          <w:szCs w:val="36"/>
        </w:rPr>
        <w:pPrChange w:id="123" w:author="Bruno RAIMBAULT" w:date="2016-08-29T15:53:00Z">
          <w:pPr/>
        </w:pPrChange>
      </w:pPr>
      <w:del w:id="124" w:author="Bruno RAIMBAULT" w:date="2016-08-29T16:18:00Z">
        <w:r w:rsidRPr="008F1010" w:rsidDel="008A4991">
          <w:rPr>
            <w:rStyle w:val="BookTitle"/>
            <w:sz w:val="36"/>
            <w:szCs w:val="36"/>
          </w:rPr>
          <w:delText xml:space="preserve">Dossier App. </w:delText>
        </w:r>
        <w:r w:rsidR="00981E4B" w:rsidRPr="008F1010" w:rsidDel="008A4991">
          <w:rPr>
            <w:rStyle w:val="BookTitle"/>
            <w:sz w:val="36"/>
            <w:szCs w:val="36"/>
          </w:rPr>
          <w:delText xml:space="preserve">Basic </w:delText>
        </w:r>
      </w:del>
      <w:del w:id="125" w:author="Bruno RAIMBAULT" w:date="2016-08-29T13:36:00Z">
        <w:r w:rsidR="00981E4B" w:rsidRPr="008F1010" w:rsidDel="003D1120">
          <w:rPr>
            <w:rStyle w:val="BookTitle"/>
            <w:sz w:val="36"/>
            <w:szCs w:val="36"/>
          </w:rPr>
          <w:delText>undersanding</w:delText>
        </w:r>
      </w:del>
      <w:del w:id="126" w:author="Bruno RAIMBAULT" w:date="2016-08-29T16:18:00Z">
        <w:r w:rsidR="008F1010" w:rsidRPr="008F1010" w:rsidDel="008A4991">
          <w:rPr>
            <w:rStyle w:val="BookTitle"/>
            <w:sz w:val="36"/>
            <w:szCs w:val="36"/>
          </w:rPr>
          <w:delText xml:space="preserve"> </w:delText>
        </w:r>
      </w:del>
    </w:p>
    <w:p w:rsidR="00C71FAC" w:rsidRPr="008F1010" w:rsidDel="008A4991" w:rsidRDefault="008F1010" w:rsidP="008F1010">
      <w:pPr>
        <w:rPr>
          <w:del w:id="127" w:author="Bruno RAIMBAULT" w:date="2016-08-29T16:18:00Z"/>
          <w:rStyle w:val="BookTitle"/>
          <w:sz w:val="28"/>
          <w:szCs w:val="28"/>
        </w:rPr>
      </w:pPr>
      <w:del w:id="128" w:author="Bruno RAIMBAULT" w:date="2016-08-29T16:18:00Z">
        <w:r w:rsidRPr="008F1010" w:rsidDel="008A4991">
          <w:rPr>
            <w:rStyle w:val="BookTitle"/>
            <w:sz w:val="36"/>
            <w:szCs w:val="36"/>
          </w:rPr>
          <w:delText xml:space="preserve"> </w:delText>
        </w:r>
        <w:r w:rsidRPr="008F1010" w:rsidDel="008A4991">
          <w:rPr>
            <w:rStyle w:val="BookTitle"/>
            <w:sz w:val="28"/>
            <w:szCs w:val="28"/>
          </w:rPr>
          <w:delText>migration &amp; maintenance</w:delText>
        </w:r>
      </w:del>
    </w:p>
    <w:p w:rsidR="008F1010" w:rsidDel="008A4991" w:rsidRDefault="008F1010">
      <w:pPr>
        <w:spacing w:after="0" w:line="240" w:lineRule="auto"/>
        <w:rPr>
          <w:del w:id="129" w:author="Bruno RAIMBAULT" w:date="2016-08-29T16:18:00Z"/>
        </w:rPr>
      </w:pPr>
      <w:del w:id="130" w:author="Bruno RAIMBAULT" w:date="2016-08-29T16:18:00Z">
        <w:r w:rsidDel="008A4991">
          <w:br w:type="page"/>
        </w:r>
      </w:del>
    </w:p>
    <w:sdt>
      <w:sdtPr>
        <w:rPr>
          <w:rFonts w:ascii="Calibri" w:eastAsia="Calibri" w:hAnsi="Calibri" w:cs="Times New Roman"/>
          <w:color w:val="auto"/>
          <w:sz w:val="22"/>
          <w:szCs w:val="22"/>
          <w:lang w:val="en-GB"/>
        </w:rPr>
        <w:id w:val="-276484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1010" w:rsidRPr="008A4991" w:rsidRDefault="008F1010">
          <w:pPr>
            <w:pStyle w:val="TOCHeading"/>
            <w:rPr>
              <w:color w:val="C00000"/>
              <w:rPrChange w:id="131" w:author="Bruno RAIMBAULT" w:date="2016-08-29T16:18:00Z">
                <w:rPr/>
              </w:rPrChange>
            </w:rPr>
          </w:pPr>
          <w:r w:rsidRPr="008A4991">
            <w:rPr>
              <w:color w:val="C00000"/>
              <w:rPrChange w:id="132" w:author="Bruno RAIMBAULT" w:date="2016-08-29T16:18:00Z">
                <w:rPr/>
              </w:rPrChange>
            </w:rPr>
            <w:t>Table of Contents</w:t>
          </w:r>
        </w:p>
        <w:p w:rsidR="005D4373" w:rsidRDefault="008F1010">
          <w:pPr>
            <w:pStyle w:val="TOC1"/>
            <w:tabs>
              <w:tab w:val="right" w:leader="dot" w:pos="8494"/>
            </w:tabs>
            <w:rPr>
              <w:ins w:id="133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34" w:author="Bruno RAIMBAULT" w:date="2016-08-29T15:42:00Z">
            <w:r w:rsidR="005D4373" w:rsidRPr="0028427B">
              <w:rPr>
                <w:rStyle w:val="Hyperlink"/>
                <w:noProof/>
              </w:rPr>
              <w:fldChar w:fldCharType="begin"/>
            </w:r>
            <w:r w:rsidR="005D4373" w:rsidRPr="0028427B">
              <w:rPr>
                <w:rStyle w:val="Hyperlink"/>
                <w:noProof/>
              </w:rPr>
              <w:instrText xml:space="preserve"> </w:instrText>
            </w:r>
            <w:r w:rsidR="005D4373">
              <w:rPr>
                <w:noProof/>
              </w:rPr>
              <w:instrText>HYPERLINK \l "_Toc460248651"</w:instrText>
            </w:r>
            <w:r w:rsidR="005D4373" w:rsidRPr="0028427B">
              <w:rPr>
                <w:rStyle w:val="Hyperlink"/>
                <w:noProof/>
              </w:rPr>
              <w:instrText xml:space="preserve"> </w:instrText>
            </w:r>
            <w:r w:rsidR="005D4373" w:rsidRPr="0028427B">
              <w:rPr>
                <w:rStyle w:val="Hyperlink"/>
                <w:noProof/>
              </w:rPr>
            </w:r>
            <w:r w:rsidR="005D4373" w:rsidRPr="0028427B">
              <w:rPr>
                <w:rStyle w:val="Hyperlink"/>
                <w:noProof/>
              </w:rPr>
              <w:fldChar w:fldCharType="separate"/>
            </w:r>
            <w:r w:rsidR="005D4373" w:rsidRPr="0028427B">
              <w:rPr>
                <w:rStyle w:val="Hyperlink"/>
                <w:noProof/>
                <w:lang w:eastAsia="en-GB"/>
              </w:rPr>
              <w:t>Introduction</w:t>
            </w:r>
            <w:r w:rsidR="005D4373">
              <w:rPr>
                <w:noProof/>
                <w:webHidden/>
              </w:rPr>
              <w:tab/>
            </w:r>
            <w:r w:rsidR="005D4373">
              <w:rPr>
                <w:noProof/>
                <w:webHidden/>
              </w:rPr>
              <w:fldChar w:fldCharType="begin"/>
            </w:r>
            <w:r w:rsidR="005D4373">
              <w:rPr>
                <w:noProof/>
                <w:webHidden/>
              </w:rPr>
              <w:instrText xml:space="preserve"> PAGEREF _Toc460248651 \h </w:instrText>
            </w:r>
            <w:r w:rsidR="005D4373">
              <w:rPr>
                <w:noProof/>
                <w:webHidden/>
              </w:rPr>
            </w:r>
          </w:ins>
          <w:r w:rsidR="005D4373">
            <w:rPr>
              <w:noProof/>
              <w:webHidden/>
            </w:rPr>
            <w:fldChar w:fldCharType="separate"/>
          </w:r>
          <w:ins w:id="135" w:author="Bruno RAIMBAULT" w:date="2016-08-29T16:29:00Z">
            <w:r w:rsidR="00FB4FCA">
              <w:rPr>
                <w:noProof/>
                <w:webHidden/>
              </w:rPr>
              <w:t>2</w:t>
            </w:r>
          </w:ins>
          <w:ins w:id="136" w:author="Bruno RAIMBAULT" w:date="2016-08-29T15:42:00Z">
            <w:r w:rsidR="005D4373">
              <w:rPr>
                <w:noProof/>
                <w:webHidden/>
              </w:rPr>
              <w:fldChar w:fldCharType="end"/>
            </w:r>
            <w:r w:rsidR="005D4373"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37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38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"_Toc460248652"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Server configuration. Structural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9" w:author="Bruno RAIMBAULT" w:date="2016-08-29T16:29:00Z">
            <w:r w:rsidR="00FB4FCA">
              <w:rPr>
                <w:noProof/>
                <w:webHidden/>
              </w:rPr>
              <w:t>2</w:t>
            </w:r>
          </w:ins>
          <w:ins w:id="140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41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42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"_Toc460248653"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</w:rPr>
              <w:t>DataSets and IndicatorGroups: Attribute “serviceCode”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3" w:author="Bruno RAIMBAULT" w:date="2016-08-29T16:29:00Z">
            <w:r w:rsidR="00FB4FCA">
              <w:rPr>
                <w:noProof/>
                <w:webHidden/>
              </w:rPr>
              <w:t>4</w:t>
            </w:r>
          </w:ins>
          <w:ins w:id="144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45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46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"_Toc460248654"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Dossiers App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7" w:author="Bruno RAIMBAULT" w:date="2016-08-29T16:29:00Z">
            <w:r w:rsidR="00FB4FCA">
              <w:rPr>
                <w:noProof/>
                <w:webHidden/>
              </w:rPr>
              <w:t>4</w:t>
            </w:r>
          </w:ins>
          <w:ins w:id="148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49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50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"_Toc460248655"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</w:rPr>
              <w:t>Export of dossier app into a new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1" w:author="Bruno RAIMBAULT" w:date="2016-08-29T16:29:00Z">
            <w:r w:rsidR="00FB4FCA">
              <w:rPr>
                <w:noProof/>
                <w:webHidden/>
              </w:rPr>
              <w:t>4</w:t>
            </w:r>
          </w:ins>
          <w:ins w:id="152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53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54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"_Toc460248656"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</w:rPr>
              <w:t xml:space="preserve">User </w:t>
            </w:r>
            <w:r w:rsidRPr="0028427B">
              <w:rPr>
                <w:rStyle w:val="Hyperlink"/>
                <w:noProof/>
              </w:rPr>
              <w:t>m</w:t>
            </w:r>
            <w:r w:rsidRPr="0028427B">
              <w:rPr>
                <w:rStyle w:val="Hyperlink"/>
                <w:noProof/>
              </w:rPr>
              <w:t>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5" w:author="Bruno RAIMBAULT" w:date="2016-08-29T16:29:00Z">
            <w:r w:rsidR="00FB4FCA">
              <w:rPr>
                <w:noProof/>
                <w:webHidden/>
              </w:rPr>
              <w:t>5</w:t>
            </w:r>
          </w:ins>
          <w:ins w:id="156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57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58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"_Toc460248657"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Potential Troubles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9" w:author="Bruno RAIMBAULT" w:date="2016-08-29T16:29:00Z">
            <w:r w:rsidR="00FB4FCA">
              <w:rPr>
                <w:noProof/>
                <w:webHidden/>
              </w:rPr>
              <w:t>6</w:t>
            </w:r>
          </w:ins>
          <w:ins w:id="160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61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62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"_Toc460248658"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Dhis2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3" w:author="Bruno RAIMBAULT" w:date="2016-08-29T16:29:00Z">
            <w:r w:rsidR="00FB4FCA">
              <w:rPr>
                <w:noProof/>
                <w:webHidden/>
              </w:rPr>
              <w:t>6</w:t>
            </w:r>
          </w:ins>
          <w:ins w:id="164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65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66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"_Toc460248659"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Session 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7" w:author="Bruno RAIMBAULT" w:date="2016-08-29T16:29:00Z">
            <w:r w:rsidR="00FB4FCA">
              <w:rPr>
                <w:noProof/>
                <w:webHidden/>
              </w:rPr>
              <w:t>6</w:t>
            </w:r>
          </w:ins>
          <w:ins w:id="168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69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70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"_Toc460248660"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Bad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1" w:author="Bruno RAIMBAULT" w:date="2016-08-29T16:29:00Z">
            <w:r w:rsidR="00FB4FCA">
              <w:rPr>
                <w:noProof/>
                <w:webHidden/>
              </w:rPr>
              <w:t>6</w:t>
            </w:r>
          </w:ins>
          <w:ins w:id="172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1"/>
            <w:tabs>
              <w:tab w:val="right" w:leader="dot" w:pos="8494"/>
            </w:tabs>
            <w:rPr>
              <w:ins w:id="173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74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"_Toc460248661"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Adding a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5" w:author="Bruno RAIMBAULT" w:date="2016-08-29T16:29:00Z">
            <w:r w:rsidR="00FB4FCA">
              <w:rPr>
                <w:noProof/>
                <w:webHidden/>
              </w:rPr>
              <w:t>6</w:t>
            </w:r>
          </w:ins>
          <w:ins w:id="176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77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78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"_Toc460248662"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First javacript file controller.js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9" w:author="Bruno RAIMBAULT" w:date="2016-08-29T16:29:00Z">
            <w:r w:rsidR="00FB4FCA">
              <w:rPr>
                <w:noProof/>
                <w:webHidden/>
              </w:rPr>
              <w:t>6</w:t>
            </w:r>
          </w:ins>
          <w:ins w:id="180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81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82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"_Toc460248663"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Add language file to languages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3" w:author="Bruno RAIMBAULT" w:date="2016-08-29T16:29:00Z">
            <w:r w:rsidR="00FB4FCA">
              <w:rPr>
                <w:noProof/>
                <w:webHidden/>
              </w:rPr>
              <w:t>6</w:t>
            </w:r>
          </w:ins>
          <w:ins w:id="184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85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86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"_Toc460248664"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See Dataelements for the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7" w:author="Bruno RAIMBAULT" w:date="2016-08-29T16:29:00Z">
            <w:r w:rsidR="00FB4FCA">
              <w:rPr>
                <w:noProof/>
                <w:webHidden/>
              </w:rPr>
              <w:t>6</w:t>
            </w:r>
          </w:ins>
          <w:ins w:id="188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5D4373" w:rsidRDefault="005D4373">
          <w:pPr>
            <w:pStyle w:val="TOC2"/>
            <w:tabs>
              <w:tab w:val="right" w:leader="dot" w:pos="8494"/>
            </w:tabs>
            <w:rPr>
              <w:ins w:id="189" w:author="Bruno RAIMBAULT" w:date="2016-08-29T15:42:00Z"/>
              <w:rFonts w:asciiTheme="minorHAnsi" w:eastAsiaTheme="minorEastAsia" w:hAnsiTheme="minorHAnsi" w:cstheme="minorBidi"/>
              <w:noProof/>
              <w:lang w:val="es-ES" w:eastAsia="es-ES"/>
            </w:rPr>
          </w:pPr>
          <w:ins w:id="190" w:author="Bruno RAIMBAULT" w:date="2016-08-29T15:42:00Z">
            <w:r w:rsidRPr="0028427B">
              <w:rPr>
                <w:rStyle w:val="Hyperlink"/>
                <w:noProof/>
              </w:rPr>
              <w:fldChar w:fldCharType="begin"/>
            </w:r>
            <w:r w:rsidRPr="002842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"_Toc460248665"</w:instrText>
            </w:r>
            <w:r w:rsidRPr="0028427B">
              <w:rPr>
                <w:rStyle w:val="Hyperlink"/>
                <w:noProof/>
              </w:rPr>
              <w:instrText xml:space="preserve"> </w:instrText>
            </w:r>
            <w:r w:rsidRPr="0028427B">
              <w:rPr>
                <w:rStyle w:val="Hyperlink"/>
                <w:noProof/>
              </w:rPr>
            </w:r>
            <w:r w:rsidRPr="0028427B">
              <w:rPr>
                <w:rStyle w:val="Hyperlink"/>
                <w:noProof/>
              </w:rPr>
              <w:fldChar w:fldCharType="separate"/>
            </w:r>
            <w:r w:rsidRPr="0028427B">
              <w:rPr>
                <w:rStyle w:val="Hyperlink"/>
                <w:noProof/>
                <w:lang w:eastAsia="en-GB"/>
              </w:rPr>
              <w:t>Add OU for new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_Toc460248665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1" w:author="Bruno RAIMBAULT" w:date="2016-08-29T16:29:00Z">
            <w:r w:rsidR="00FB4FCA">
              <w:rPr>
                <w:noProof/>
                <w:webHidden/>
              </w:rPr>
              <w:t>6</w:t>
            </w:r>
          </w:ins>
          <w:ins w:id="192" w:author="Bruno RAIMBAULT" w:date="2016-08-29T15:42:00Z">
            <w:r>
              <w:rPr>
                <w:noProof/>
                <w:webHidden/>
              </w:rPr>
              <w:fldChar w:fldCharType="end"/>
            </w:r>
            <w:r w:rsidRPr="0028427B">
              <w:rPr>
                <w:rStyle w:val="Hyperlink"/>
                <w:noProof/>
              </w:rPr>
              <w:fldChar w:fldCharType="end"/>
            </w:r>
          </w:ins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193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194" w:author="Bruno RAIMBAULT" w:date="2016-08-29T15:42:00Z">
            <w:r w:rsidRPr="005D4373" w:rsidDel="005D4373">
              <w:rPr>
                <w:noProof/>
                <w:lang w:eastAsia="en-GB"/>
                <w:rPrChange w:id="195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Introduction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3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196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197" w:author="Bruno RAIMBAULT" w:date="2016-08-29T15:42:00Z">
            <w:r w:rsidRPr="005D4373" w:rsidDel="005D4373">
              <w:rPr>
                <w:noProof/>
                <w:lang w:eastAsia="en-GB"/>
                <w:rPrChange w:id="198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Server configuration. Structural elements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3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199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00" w:author="Bruno RAIMBAULT" w:date="2016-08-29T15:42:00Z">
            <w:r w:rsidRPr="005D4373" w:rsidDel="005D4373">
              <w:rPr>
                <w:noProof/>
                <w:lang w:eastAsia="en-GB"/>
                <w:rPrChange w:id="201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Dataelements for the dossiers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3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02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03" w:author="Bruno RAIMBAULT" w:date="2016-08-29T15:42:00Z">
            <w:r w:rsidRPr="005D4373" w:rsidDel="005D4373">
              <w:rPr>
                <w:noProof/>
                <w:rPrChange w:id="204" w:author="Bruno RAIMBAULT" w:date="2016-08-29T15:42:00Z">
                  <w:rPr>
                    <w:rStyle w:val="Hyperlink"/>
                    <w:noProof/>
                  </w:rPr>
                </w:rPrChange>
              </w:rPr>
              <w:delText>Attribute serviceCode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3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05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06" w:author="Bruno RAIMBAULT" w:date="2016-08-29T15:42:00Z">
            <w:r w:rsidRPr="005D4373" w:rsidDel="005D4373">
              <w:rPr>
                <w:noProof/>
                <w:lang w:eastAsia="en-GB"/>
                <w:rPrChange w:id="207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Dataset ZZDossier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4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08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09" w:author="Bruno RAIMBAULT" w:date="2016-08-29T15:42:00Z">
            <w:r w:rsidRPr="005D4373" w:rsidDel="005D4373">
              <w:rPr>
                <w:noProof/>
                <w:rPrChange w:id="210" w:author="Bruno RAIMBAULT" w:date="2016-08-29T15:42:00Z">
                  <w:rPr>
                    <w:rStyle w:val="Hyperlink"/>
                    <w:noProof/>
                  </w:rPr>
                </w:rPrChange>
              </w:rPr>
              <w:delText>Organisation units to introduce dossier definition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5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11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12" w:author="Bruno RAIMBAULT" w:date="2016-08-29T15:42:00Z">
            <w:r w:rsidRPr="005D4373" w:rsidDel="005D4373">
              <w:rPr>
                <w:noProof/>
                <w:lang w:val="fr-FR" w:eastAsia="en-GB"/>
                <w:rPrChange w:id="213" w:author="Bruno RAIMBAULT" w:date="2016-08-29T15:42:00Z">
                  <w:rPr>
                    <w:rStyle w:val="Hyperlink"/>
                    <w:noProof/>
                    <w:lang w:val="fr-FR" w:eastAsia="en-GB"/>
                  </w:rPr>
                </w:rPrChange>
              </w:rPr>
              <w:delText>sqlView Dossiers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5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14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15" w:author="Bruno RAIMBAULT" w:date="2016-08-29T15:42:00Z">
            <w:r w:rsidRPr="005D4373" w:rsidDel="005D4373">
              <w:rPr>
                <w:noProof/>
                <w:lang w:val="fr-FR" w:eastAsia="en-GB"/>
                <w:rPrChange w:id="216" w:author="Bruno RAIMBAULT" w:date="2016-08-29T15:42:00Z">
                  <w:rPr>
                    <w:rStyle w:val="Hyperlink"/>
                    <w:noProof/>
                    <w:lang w:val="fr-FR" w:eastAsia="en-GB"/>
                  </w:rPr>
                </w:rPrChange>
              </w:rPr>
              <w:delText>Dossier app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5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17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18" w:author="Bruno RAIMBAULT" w:date="2016-08-29T15:42:00Z">
            <w:r w:rsidRPr="005D4373" w:rsidDel="005D4373">
              <w:rPr>
                <w:noProof/>
                <w:rPrChange w:id="219" w:author="Bruno RAIMBAULT" w:date="2016-08-29T15:42:00Z">
                  <w:rPr>
                    <w:rStyle w:val="Hyperlink"/>
                    <w:noProof/>
                  </w:rPr>
                </w:rPrChange>
              </w:rPr>
              <w:delText>Export of dossier app into a new server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5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20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21" w:author="Bruno RAIMBAULT" w:date="2016-08-29T15:42:00Z">
            <w:r w:rsidRPr="005D4373" w:rsidDel="005D4373">
              <w:rPr>
                <w:noProof/>
                <w:rPrChange w:id="222" w:author="Bruno RAIMBAULT" w:date="2016-08-29T15:42:00Z">
                  <w:rPr>
                    <w:rStyle w:val="Hyperlink"/>
                    <w:noProof/>
                  </w:rPr>
                </w:rPrChange>
              </w:rPr>
              <w:delText>Creating a new dossier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6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23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24" w:author="Bruno RAIMBAULT" w:date="2016-08-29T15:42:00Z">
            <w:r w:rsidRPr="005D4373" w:rsidDel="005D4373">
              <w:rPr>
                <w:noProof/>
                <w:rPrChange w:id="225" w:author="Bruno RAIMBAULT" w:date="2016-08-29T15:42:00Z">
                  <w:rPr>
                    <w:rStyle w:val="Hyperlink"/>
                    <w:noProof/>
                  </w:rPr>
                </w:rPrChange>
              </w:rPr>
              <w:delText>User manual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7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26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27" w:author="Bruno RAIMBAULT" w:date="2016-08-29T15:42:00Z">
            <w:r w:rsidRPr="005D4373" w:rsidDel="005D4373">
              <w:rPr>
                <w:noProof/>
                <w:lang w:eastAsia="en-GB"/>
                <w:rPrChange w:id="228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Potential Troubles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29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30" w:author="Bruno RAIMBAULT" w:date="2016-08-29T15:42:00Z">
            <w:r w:rsidRPr="005D4373" w:rsidDel="005D4373">
              <w:rPr>
                <w:noProof/>
                <w:lang w:eastAsia="en-GB"/>
                <w:rPrChange w:id="231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Dhis2 Menu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32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33" w:author="Bruno RAIMBAULT" w:date="2016-08-29T15:42:00Z">
            <w:r w:rsidRPr="005D4373" w:rsidDel="005D4373">
              <w:rPr>
                <w:noProof/>
                <w:lang w:eastAsia="en-GB"/>
                <w:rPrChange w:id="234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Session ends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35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36" w:author="Bruno RAIMBAULT" w:date="2016-08-29T15:42:00Z">
            <w:r w:rsidRPr="005D4373" w:rsidDel="005D4373">
              <w:rPr>
                <w:noProof/>
                <w:lang w:eastAsia="en-GB"/>
                <w:rPrChange w:id="237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Bad connection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1"/>
            <w:tabs>
              <w:tab w:val="right" w:leader="dot" w:pos="8494"/>
            </w:tabs>
            <w:rPr>
              <w:del w:id="238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39" w:author="Bruno RAIMBAULT" w:date="2016-08-29T15:42:00Z">
            <w:r w:rsidRPr="005D4373" w:rsidDel="005D4373">
              <w:rPr>
                <w:noProof/>
                <w:lang w:eastAsia="en-GB"/>
                <w:rPrChange w:id="240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Adding a language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41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42" w:author="Bruno RAIMBAULT" w:date="2016-08-29T15:42:00Z">
            <w:r w:rsidRPr="005D4373" w:rsidDel="005D4373">
              <w:rPr>
                <w:noProof/>
                <w:lang w:eastAsia="en-GB"/>
                <w:rPrChange w:id="243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First javacript file controller.js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9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44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45" w:author="Bruno RAIMBAULT" w:date="2016-08-29T15:42:00Z">
            <w:r w:rsidRPr="005D4373" w:rsidDel="005D4373">
              <w:rPr>
                <w:noProof/>
                <w:lang w:eastAsia="en-GB"/>
                <w:rPrChange w:id="246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Add language file to languages folder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10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47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48" w:author="Bruno RAIMBAULT" w:date="2016-08-29T15:42:00Z">
            <w:r w:rsidRPr="005D4373" w:rsidDel="005D4373">
              <w:rPr>
                <w:noProof/>
                <w:lang w:eastAsia="en-GB"/>
                <w:rPrChange w:id="249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See Dataelements for the dossiers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10</w:delText>
            </w:r>
          </w:del>
        </w:p>
        <w:p w:rsidR="008F1010" w:rsidDel="005D4373" w:rsidRDefault="008F1010">
          <w:pPr>
            <w:pStyle w:val="TOC2"/>
            <w:tabs>
              <w:tab w:val="right" w:leader="dot" w:pos="8494"/>
            </w:tabs>
            <w:rPr>
              <w:del w:id="250" w:author="Bruno RAIMBAULT" w:date="2016-08-29T15:42:00Z"/>
              <w:rFonts w:asciiTheme="minorHAnsi" w:eastAsiaTheme="minorEastAsia" w:hAnsiTheme="minorHAnsi" w:cstheme="minorBidi"/>
              <w:noProof/>
              <w:lang w:eastAsia="en-GB"/>
            </w:rPr>
          </w:pPr>
          <w:del w:id="251" w:author="Bruno RAIMBAULT" w:date="2016-08-29T15:42:00Z">
            <w:r w:rsidRPr="005D4373" w:rsidDel="005D4373">
              <w:rPr>
                <w:noProof/>
                <w:lang w:eastAsia="en-GB"/>
                <w:rPrChange w:id="252" w:author="Bruno RAIMBAULT" w:date="2016-08-29T15:42:00Z">
                  <w:rPr>
                    <w:rStyle w:val="Hyperlink"/>
                    <w:noProof/>
                    <w:lang w:eastAsia="en-GB"/>
                  </w:rPr>
                </w:rPrChange>
              </w:rPr>
              <w:delText>Add OU for new language</w:delText>
            </w:r>
            <w:r w:rsidDel="005D4373">
              <w:rPr>
                <w:noProof/>
                <w:webHidden/>
              </w:rPr>
              <w:tab/>
            </w:r>
            <w:r w:rsidR="00131A85" w:rsidDel="005D4373">
              <w:rPr>
                <w:noProof/>
                <w:webHidden/>
              </w:rPr>
              <w:delText>10</w:delText>
            </w:r>
          </w:del>
        </w:p>
        <w:p w:rsidR="008F1010" w:rsidRDefault="008F1010">
          <w:r>
            <w:rPr>
              <w:b/>
              <w:bCs/>
              <w:noProof/>
            </w:rPr>
            <w:fldChar w:fldCharType="end"/>
          </w:r>
        </w:p>
      </w:sdtContent>
    </w:sdt>
    <w:p w:rsidR="008F1010" w:rsidRDefault="008F1010">
      <w:pPr>
        <w:spacing w:after="0" w:line="240" w:lineRule="auto"/>
      </w:pPr>
    </w:p>
    <w:p w:rsidR="008F1010" w:rsidRPr="008F1010" w:rsidRDefault="008F1010" w:rsidP="008F1010"/>
    <w:p w:rsidR="008F1010" w:rsidRDefault="008F1010">
      <w:pPr>
        <w:spacing w:after="0" w:line="240" w:lineRule="auto"/>
        <w:rPr>
          <w:rFonts w:ascii="Cambria" w:eastAsia="Times New Roman" w:hAnsi="Cambria"/>
          <w:b/>
          <w:bCs/>
          <w:noProof/>
          <w:kern w:val="32"/>
          <w:sz w:val="32"/>
          <w:szCs w:val="32"/>
          <w:lang w:eastAsia="en-GB"/>
        </w:rPr>
      </w:pPr>
      <w:r>
        <w:rPr>
          <w:noProof/>
          <w:lang w:eastAsia="en-GB"/>
        </w:rPr>
        <w:br w:type="page"/>
      </w:r>
    </w:p>
    <w:p w:rsidR="00C71FAC" w:rsidRDefault="00C71FAC" w:rsidP="00981E4B">
      <w:pPr>
        <w:pStyle w:val="Heading1"/>
        <w:rPr>
          <w:noProof/>
          <w:lang w:eastAsia="en-GB"/>
        </w:rPr>
      </w:pPr>
      <w:bookmarkStart w:id="253" w:name="_Toc460248651"/>
      <w:r>
        <w:rPr>
          <w:noProof/>
          <w:lang w:eastAsia="en-GB"/>
        </w:rPr>
        <w:lastRenderedPageBreak/>
        <w:t>Introduction</w:t>
      </w:r>
      <w:bookmarkEnd w:id="253"/>
    </w:p>
    <w:p w:rsidR="00C71FAC" w:rsidRDefault="00981E4B" w:rsidP="003D1120">
      <w:pPr>
        <w:jc w:val="both"/>
        <w:rPr>
          <w:noProof/>
          <w:lang w:eastAsia="en-GB"/>
        </w:rPr>
        <w:pPrChange w:id="254" w:author="Bruno RAIMBAULT" w:date="2016-08-29T13:36:00Z">
          <w:pPr/>
        </w:pPrChange>
      </w:pPr>
      <w:r>
        <w:rPr>
          <w:noProof/>
          <w:lang w:eastAsia="en-GB"/>
        </w:rPr>
        <w:t>D</w:t>
      </w:r>
      <w:r w:rsidR="00C71FAC">
        <w:rPr>
          <w:noProof/>
          <w:lang w:eastAsia="en-GB"/>
        </w:rPr>
        <w:t xml:space="preserve">ossiers are an essential part of the HMIS. </w:t>
      </w:r>
      <w:r>
        <w:rPr>
          <w:noProof/>
          <w:lang w:eastAsia="en-GB"/>
        </w:rPr>
        <w:t xml:space="preserve">They are </w:t>
      </w:r>
      <w:r w:rsidR="00C71FAC">
        <w:rPr>
          <w:noProof/>
          <w:lang w:eastAsia="en-GB"/>
        </w:rPr>
        <w:t xml:space="preserve">the main reference in terms of health information for both </w:t>
      </w:r>
      <w:r>
        <w:rPr>
          <w:noProof/>
          <w:lang w:eastAsia="en-GB"/>
        </w:rPr>
        <w:t xml:space="preserve">dataelements and indicators. And they help </w:t>
      </w:r>
      <w:r w:rsidR="00C71FAC">
        <w:rPr>
          <w:noProof/>
          <w:lang w:eastAsia="en-GB"/>
        </w:rPr>
        <w:t xml:space="preserve">users to know </w:t>
      </w:r>
      <w:r>
        <w:rPr>
          <w:noProof/>
          <w:lang w:eastAsia="en-GB"/>
        </w:rPr>
        <w:t xml:space="preserve">the exact definition of </w:t>
      </w:r>
      <w:r w:rsidR="00C71FAC">
        <w:rPr>
          <w:noProof/>
          <w:lang w:eastAsia="en-GB"/>
        </w:rPr>
        <w:t xml:space="preserve">what has to be </w:t>
      </w:r>
      <w:r w:rsidR="00FB4DE4">
        <w:rPr>
          <w:noProof/>
          <w:lang w:eastAsia="en-GB"/>
        </w:rPr>
        <w:t>collected</w:t>
      </w:r>
      <w:r w:rsidR="00C71FAC">
        <w:rPr>
          <w:noProof/>
          <w:lang w:eastAsia="en-GB"/>
        </w:rPr>
        <w:t xml:space="preserve"> and how the predefined indicators were calculated. An App was developped (thank you Rishi!) to facilitate the task of dossier maintenance and delivery to HMIS users, </w:t>
      </w:r>
      <w:r w:rsidR="00DE4D01">
        <w:rPr>
          <w:noProof/>
          <w:lang w:eastAsia="en-GB"/>
        </w:rPr>
        <w:t xml:space="preserve">both in online and offline servers. </w:t>
      </w:r>
      <w:r w:rsidR="00C71FAC">
        <w:rPr>
          <w:noProof/>
          <w:lang w:eastAsia="en-GB"/>
        </w:rPr>
        <w:t>This document describes :</w:t>
      </w:r>
    </w:p>
    <w:p w:rsidR="00C71FAC" w:rsidRDefault="005C4085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Elements required</w:t>
      </w:r>
      <w:r w:rsidR="00C71FAC">
        <w:rPr>
          <w:noProof/>
          <w:lang w:eastAsia="en-GB"/>
        </w:rPr>
        <w:t xml:space="preserve"> to configure an HMIS server to</w:t>
      </w:r>
      <w:r>
        <w:rPr>
          <w:noProof/>
          <w:lang w:eastAsia="en-GB"/>
        </w:rPr>
        <w:t xml:space="preserve"> be used with the Dossier</w:t>
      </w:r>
      <w:ins w:id="255" w:author="Bruno RAIMBAULT" w:date="2016-08-29T14:04:00Z">
        <w:r w:rsidR="00DF2B60">
          <w:rPr>
            <w:noProof/>
            <w:lang w:eastAsia="en-GB"/>
          </w:rPr>
          <w:t>s</w:t>
        </w:r>
      </w:ins>
      <w:r>
        <w:rPr>
          <w:noProof/>
          <w:lang w:eastAsia="en-GB"/>
        </w:rPr>
        <w:t xml:space="preserve"> App.</w:t>
      </w:r>
    </w:p>
    <w:p w:rsidR="00EC61DC" w:rsidRDefault="00EC61DC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Exporting Dossier App structure to another server.</w:t>
      </w:r>
    </w:p>
    <w:p w:rsidR="005C4085" w:rsidRDefault="005C4085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How to create a new dossier or update an existing one.</w:t>
      </w:r>
    </w:p>
    <w:p w:rsidR="005C4085" w:rsidRDefault="00974593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User manual.</w:t>
      </w:r>
    </w:p>
    <w:p w:rsidR="002633C8" w:rsidRDefault="00C71FAC" w:rsidP="00FB4DE4">
      <w:pPr>
        <w:pStyle w:val="Heading1"/>
        <w:rPr>
          <w:noProof/>
          <w:lang w:eastAsia="en-GB"/>
        </w:rPr>
      </w:pPr>
      <w:bookmarkStart w:id="256" w:name="_Toc460248652"/>
      <w:r>
        <w:rPr>
          <w:noProof/>
          <w:lang w:eastAsia="en-GB"/>
        </w:rPr>
        <w:t>Server configuration. Structural elements</w:t>
      </w:r>
      <w:bookmarkEnd w:id="256"/>
    </w:p>
    <w:p w:rsidR="00974593" w:rsidRDefault="00974593" w:rsidP="003D1120">
      <w:pPr>
        <w:jc w:val="both"/>
        <w:rPr>
          <w:ins w:id="257" w:author="Bruno RAIMBAULT" w:date="2016-08-29T13:55:00Z"/>
          <w:noProof/>
          <w:lang w:eastAsia="en-GB"/>
        </w:rPr>
        <w:pPrChange w:id="258" w:author="Bruno RAIMBAULT" w:date="2016-08-29T13:38:00Z">
          <w:pPr/>
        </w:pPrChange>
      </w:pPr>
      <w:r>
        <w:rPr>
          <w:noProof/>
          <w:lang w:eastAsia="en-GB"/>
        </w:rPr>
        <w:t xml:space="preserve">The following sections describe the elements </w:t>
      </w:r>
      <w:r w:rsidR="00FB4DE4">
        <w:rPr>
          <w:noProof/>
          <w:lang w:eastAsia="en-GB"/>
        </w:rPr>
        <w:t xml:space="preserve">that </w:t>
      </w:r>
      <w:r w:rsidR="000D4F9C">
        <w:rPr>
          <w:noProof/>
          <w:lang w:eastAsia="en-GB"/>
        </w:rPr>
        <w:t>need to be</w:t>
      </w:r>
      <w:r w:rsidR="00FB4DE4">
        <w:rPr>
          <w:noProof/>
          <w:lang w:eastAsia="en-GB"/>
        </w:rPr>
        <w:t xml:space="preserve"> incorporated in an HMIS server to be able to use the </w:t>
      </w:r>
      <w:del w:id="259" w:author="Bruno RAIMBAULT" w:date="2016-08-29T14:04:00Z">
        <w:r w:rsidR="00FB4DE4" w:rsidDel="00DF2B60">
          <w:rPr>
            <w:noProof/>
            <w:lang w:eastAsia="en-GB"/>
          </w:rPr>
          <w:delText xml:space="preserve">dossier </w:delText>
        </w:r>
      </w:del>
      <w:ins w:id="260" w:author="Bruno RAIMBAULT" w:date="2016-08-29T14:04:00Z">
        <w:r w:rsidR="00DF2B60">
          <w:rPr>
            <w:noProof/>
            <w:lang w:eastAsia="en-GB"/>
          </w:rPr>
          <w:t xml:space="preserve">Dossiers </w:t>
        </w:r>
      </w:ins>
      <w:r w:rsidR="00FB4DE4">
        <w:rPr>
          <w:noProof/>
          <w:lang w:eastAsia="en-GB"/>
        </w:rPr>
        <w:t>App.</w:t>
      </w:r>
    </w:p>
    <w:p w:rsidR="000C5DC3" w:rsidRPr="000C5DC3" w:rsidRDefault="00703546" w:rsidP="003D1120">
      <w:pPr>
        <w:jc w:val="both"/>
        <w:rPr>
          <w:ins w:id="261" w:author="Bruno RAIMBAULT" w:date="2016-08-29T13:42:00Z"/>
          <w:rFonts w:ascii="Cambria" w:eastAsia="Times New Roman" w:hAnsi="Cambria"/>
          <w:b/>
          <w:bCs/>
          <w:i/>
          <w:iCs/>
          <w:noProof/>
          <w:sz w:val="28"/>
          <w:szCs w:val="28"/>
          <w:lang w:eastAsia="en-GB"/>
          <w:rPrChange w:id="262" w:author="Bruno RAIMBAULT" w:date="2016-08-29T13:56:00Z">
            <w:rPr>
              <w:ins w:id="263" w:author="Bruno RAIMBAULT" w:date="2016-08-29T13:42:00Z"/>
              <w:noProof/>
              <w:lang w:eastAsia="en-GB"/>
            </w:rPr>
          </w:rPrChange>
        </w:rPr>
        <w:pPrChange w:id="264" w:author="Bruno RAIMBAULT" w:date="2016-08-29T13:38:00Z">
          <w:pPr/>
        </w:pPrChange>
      </w:pPr>
      <w:ins w:id="265" w:author="Bruno RAIMBAULT" w:date="2016-08-29T14:07:00Z">
        <w:r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 xml:space="preserve">Services: </w:t>
        </w:r>
      </w:ins>
      <w:ins w:id="266" w:author="Bruno RAIMBAULT" w:date="2016-08-29T13:55:00Z">
        <w:r w:rsidR="000C5DC3" w:rsidRPr="000C5DC3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  <w:rPrChange w:id="267" w:author="Bruno RAIMBAULT" w:date="2016-08-29T13:56:00Z">
              <w:rPr>
                <w:noProof/>
                <w:lang w:eastAsia="en-GB"/>
              </w:rPr>
            </w:rPrChange>
          </w:rPr>
          <w:t>List</w:t>
        </w:r>
      </w:ins>
    </w:p>
    <w:p w:rsidR="003D1120" w:rsidRDefault="008514EA" w:rsidP="008514EA">
      <w:pPr>
        <w:jc w:val="both"/>
        <w:rPr>
          <w:ins w:id="268" w:author="Bruno RAIMBAULT" w:date="2016-08-29T13:43:00Z"/>
          <w:rFonts w:ascii="Arial" w:hAnsi="Arial" w:cs="Arial"/>
          <w:color w:val="222222"/>
          <w:sz w:val="18"/>
          <w:szCs w:val="18"/>
          <w:shd w:val="clear" w:color="auto" w:fill="FFFFFF"/>
        </w:rPr>
        <w:pPrChange w:id="269" w:author="Bruno RAIMBAULT" w:date="2016-08-29T13:57:00Z">
          <w:pPr/>
        </w:pPrChange>
      </w:pPr>
      <w:ins w:id="270" w:author="Bruno RAIMBAULT" w:date="2016-08-29T13:56:00Z">
        <w:r>
          <w:rPr>
            <w:noProof/>
            <w:lang w:eastAsia="en-GB"/>
          </w:rPr>
          <w:t xml:space="preserve">The list of services is assumed to be the list of element in the </w:t>
        </w:r>
      </w:ins>
      <w:ins w:id="271" w:author="Bruno RAIMBAULT" w:date="2016-08-29T13:57:00Z">
        <w:r>
          <w:rPr>
            <w:noProof/>
            <w:lang w:eastAsia="en-GB"/>
          </w:rPr>
          <w:t xml:space="preserve">OrganisationUnitGroups in the </w:t>
        </w:r>
      </w:ins>
      <w:ins w:id="272" w:author="Bruno RAIMBAULT" w:date="2016-08-29T13:42:00Z">
        <w:r w:rsidR="003D1120">
          <w:rPr>
            <w:noProof/>
            <w:lang w:eastAsia="en-GB"/>
          </w:rPr>
          <w:t xml:space="preserve">OrganisationUnitGroupSet: </w:t>
        </w:r>
      </w:ins>
      <w:ins w:id="273" w:author="Bruno RAIMBAULT" w:date="2016-08-29T13:43:00Z">
        <w:r w:rsidR="003D1120">
          <w:rPr>
            <w:noProof/>
            <w:lang w:eastAsia="en-GB"/>
          </w:rPr>
          <w:t>“1. Health Service” with uid:</w:t>
        </w:r>
        <w:r w:rsidR="003D1120" w:rsidRPr="003D1120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 xml:space="preserve"> </w:t>
        </w:r>
        <w:r w:rsidR="003D1120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>BtFXTpKRl6n</w:t>
        </w:r>
      </w:ins>
      <w:ins w:id="274" w:author="Bruno RAIMBAULT" w:date="2016-08-29T13:57:00Z">
        <w:r w:rsidR="0075690D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>.</w:t>
        </w:r>
      </w:ins>
    </w:p>
    <w:p w:rsidR="003D1120" w:rsidRDefault="003D1120" w:rsidP="003D1120">
      <w:pPr>
        <w:rPr>
          <w:ins w:id="275" w:author="Bruno RAIMBAULT" w:date="2016-08-29T13:49:00Z"/>
          <w:color w:val="0070C0"/>
          <w:u w:val="single"/>
        </w:rPr>
        <w:pPrChange w:id="276" w:author="Bruno RAIMBAULT" w:date="2016-08-29T13:43:00Z">
          <w:pPr/>
        </w:pPrChange>
      </w:pPr>
      <w:ins w:id="277" w:author="Bruno RAIMBAULT" w:date="2016-08-29T13:45:00Z">
        <w:r w:rsidRPr="000C5DC3">
          <w:rPr>
            <w:b/>
            <w:rPrChange w:id="278" w:author="Bruno RAIMBAULT" w:date="2016-08-29T13:52:00Z">
              <w:rPr/>
            </w:rPrChange>
          </w:rPr>
          <w:t>List</w:t>
        </w:r>
      </w:ins>
      <w:ins w:id="279" w:author="Bruno RAIMBAULT" w:date="2016-08-29T13:46:00Z">
        <w:r w:rsidRPr="000C5DC3">
          <w:rPr>
            <w:b/>
            <w:rPrChange w:id="280" w:author="Bruno RAIMBAULT" w:date="2016-08-29T13:52:00Z">
              <w:rPr/>
            </w:rPrChange>
          </w:rPr>
          <w:t xml:space="preserve"> via API:</w:t>
        </w:r>
      </w:ins>
      <w:ins w:id="281" w:author="Bruno RAIMBAULT" w:date="2016-08-29T13:48:00Z">
        <w:r w:rsidR="009E3D1B">
          <w:t xml:space="preserve"> </w:t>
        </w:r>
      </w:ins>
      <w:ins w:id="282" w:author="Bruno RAIMBAULT" w:date="2016-08-29T13:45:00Z">
        <w:r w:rsidRPr="009E3D1B">
          <w:rPr>
            <w:color w:val="0070C0"/>
            <w:u w:val="single"/>
            <w:rPrChange w:id="283" w:author="Bruno RAIMBAULT" w:date="2016-08-29T13:48:00Z">
              <w:rPr/>
            </w:rPrChange>
          </w:rPr>
          <w:t>api/organisationUnitGroupSets/BtFXTpKRl6n</w:t>
        </w:r>
        <w:proofErr w:type="gramStart"/>
        <w:r w:rsidRPr="009E3D1B">
          <w:rPr>
            <w:color w:val="0070C0"/>
            <w:u w:val="single"/>
            <w:rPrChange w:id="284" w:author="Bruno RAIMBAULT" w:date="2016-08-29T13:48:00Z">
              <w:rPr/>
            </w:rPrChange>
          </w:rPr>
          <w:t>?fields</w:t>
        </w:r>
        <w:proofErr w:type="gramEnd"/>
        <w:r w:rsidRPr="009E3D1B">
          <w:rPr>
            <w:color w:val="0070C0"/>
            <w:u w:val="single"/>
            <w:rPrChange w:id="285" w:author="Bruno RAIMBAULT" w:date="2016-08-29T13:48:00Z">
              <w:rPr/>
            </w:rPrChange>
          </w:rPr>
          <w:t>=organisationUnitGroups[id,code,displayName]&amp;paging=false</w:t>
        </w:r>
      </w:ins>
    </w:p>
    <w:p w:rsidR="009E3D1B" w:rsidRPr="000C5DC3" w:rsidRDefault="009E3D1B" w:rsidP="009E3D1B">
      <w:pPr>
        <w:spacing w:after="0"/>
        <w:rPr>
          <w:ins w:id="286" w:author="Bruno RAIMBAULT" w:date="2016-08-29T13:46:00Z"/>
          <w:b/>
          <w:rPrChange w:id="287" w:author="Bruno RAIMBAULT" w:date="2016-08-29T13:52:00Z">
            <w:rPr>
              <w:ins w:id="288" w:author="Bruno RAIMBAULT" w:date="2016-08-29T13:46:00Z"/>
            </w:rPr>
          </w:rPrChange>
        </w:rPr>
        <w:pPrChange w:id="289" w:author="Bruno RAIMBAULT" w:date="2016-08-29T13:50:00Z">
          <w:pPr/>
        </w:pPrChange>
      </w:pPr>
      <w:ins w:id="290" w:author="Bruno RAIMBAULT" w:date="2016-08-29T13:49:00Z">
        <w:r w:rsidRPr="000C5DC3">
          <w:rPr>
            <w:b/>
            <w:rPrChange w:id="291" w:author="Bruno RAIMBAULT" w:date="2016-08-29T13:52:00Z">
              <w:rPr/>
            </w:rPrChange>
          </w:rPr>
          <w:t xml:space="preserve">List of existing Health Services </w:t>
        </w:r>
      </w:ins>
      <w:ins w:id="292" w:author="Bruno RAIMBAULT" w:date="2016-08-29T13:50:00Z">
        <w:r w:rsidRPr="000C5DC3">
          <w:rPr>
            <w:b/>
            <w:rPrChange w:id="293" w:author="Bruno RAIMBAULT" w:date="2016-08-29T13:52:00Z">
              <w:rPr/>
            </w:rPrChange>
          </w:rPr>
          <w:t>(</w:t>
        </w:r>
      </w:ins>
      <w:proofErr w:type="spellStart"/>
      <w:ins w:id="294" w:author="Bruno RAIMBAULT" w:date="2016-08-29T13:58:00Z">
        <w:r w:rsidR="002825E3" w:rsidRPr="00927C64">
          <w:rPr>
            <w:b/>
          </w:rPr>
          <w:t>organisationUnitGroups</w:t>
        </w:r>
        <w:proofErr w:type="spellEnd"/>
        <w:r w:rsidR="002825E3" w:rsidRPr="000C5DC3">
          <w:rPr>
            <w:b/>
            <w:rPrChange w:id="295" w:author="Bruno RAIMBAULT" w:date="2016-08-29T13:52:00Z">
              <w:rPr>
                <w:b/>
              </w:rPr>
            </w:rPrChange>
          </w:rPr>
          <w:t xml:space="preserve"> </w:t>
        </w:r>
        <w:r w:rsidR="002825E3">
          <w:rPr>
            <w:b/>
          </w:rPr>
          <w:t xml:space="preserve">in </w:t>
        </w:r>
      </w:ins>
      <w:proofErr w:type="spellStart"/>
      <w:ins w:id="296" w:author="Bruno RAIMBAULT" w:date="2016-08-29T13:50:00Z">
        <w:r w:rsidR="002825E3">
          <w:rPr>
            <w:b/>
            <w:rPrChange w:id="297" w:author="Bruno RAIMBAULT" w:date="2016-08-29T13:52:00Z">
              <w:rPr>
                <w:b/>
              </w:rPr>
            </w:rPrChange>
          </w:rPr>
          <w:t>organisationUnitGroup</w:t>
        </w:r>
      </w:ins>
      <w:ins w:id="298" w:author="Bruno RAIMBAULT" w:date="2016-08-29T13:58:00Z">
        <w:r w:rsidR="002825E3">
          <w:rPr>
            <w:b/>
          </w:rPr>
          <w:t>Set</w:t>
        </w:r>
      </w:ins>
      <w:proofErr w:type="spellEnd"/>
      <w:ins w:id="299" w:author="Bruno RAIMBAULT" w:date="2016-08-29T13:50:00Z">
        <w:r w:rsidRPr="000C5DC3">
          <w:rPr>
            <w:b/>
            <w:rPrChange w:id="300" w:author="Bruno RAIMBAULT" w:date="2016-08-29T13:52:00Z">
              <w:rPr/>
            </w:rPrChange>
          </w:rPr>
          <w:t>):</w:t>
        </w:r>
      </w:ins>
    </w:p>
    <w:tbl>
      <w:tblPr>
        <w:tblpPr w:leftFromText="141" w:rightFromText="141" w:vertAnchor="text" w:tblpY="1"/>
        <w:tblOverlap w:val="never"/>
        <w:tblW w:w="3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301" w:author="Bruno RAIMBAULT" w:date="2016-08-29T13:49:00Z">
          <w:tblPr>
            <w:tblW w:w="3220" w:type="dxa"/>
            <w:tblInd w:w="55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220"/>
        <w:tblGridChange w:id="302">
          <w:tblGrid>
            <w:gridCol w:w="3220"/>
          </w:tblGrid>
        </w:tblGridChange>
      </w:tblGrid>
      <w:tr w:rsidR="003D1120" w:rsidRPr="003D1120" w:rsidTr="009E3D1B">
        <w:trPr>
          <w:trHeight w:val="300"/>
          <w:ins w:id="303" w:author="Bruno RAIMBAULT" w:date="2016-08-29T13:46:00Z"/>
          <w:trPrChange w:id="304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05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06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07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08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Meningitis</w:t>
              </w:r>
            </w:ins>
          </w:p>
        </w:tc>
      </w:tr>
      <w:tr w:rsidR="003D1120" w:rsidRPr="003D1120" w:rsidTr="009E3D1B">
        <w:trPr>
          <w:trHeight w:val="300"/>
          <w:ins w:id="309" w:author="Bruno RAIMBAULT" w:date="2016-08-29T13:46:00Z"/>
          <w:trPrChange w:id="310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11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12" w:author="Bruno RAIMBAULT" w:date="2016-08-29T13:46:00Z"/>
                <w:rFonts w:eastAsia="Times New Roman" w:cs="Calibri"/>
                <w:color w:val="000000"/>
                <w:lang w:eastAsia="es-ES"/>
                <w:rPrChange w:id="313" w:author="Bruno RAIMBAULT" w:date="2016-08-29T13:46:00Z">
                  <w:rPr>
                    <w:ins w:id="314" w:author="Bruno RAIMBAULT" w:date="2016-08-29T13:46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315" w:author="Bruno RAIMBAULT" w:date="2016-08-29T13:49:00Z">
                <w:pPr>
                  <w:spacing w:after="0" w:line="240" w:lineRule="auto"/>
                </w:pPr>
              </w:pPrChange>
            </w:pPr>
            <w:ins w:id="316" w:author="Bruno RAIMBAULT" w:date="2016-08-29T13:46:00Z">
              <w:r w:rsidRPr="003D1120">
                <w:rPr>
                  <w:rFonts w:eastAsia="Times New Roman" w:cs="Calibri"/>
                  <w:color w:val="000000"/>
                  <w:lang w:eastAsia="es-ES"/>
                  <w:rPrChange w:id="317" w:author="Bruno RAIMBAULT" w:date="2016-08-29T13:46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Sexual and Rep. Health OPD</w:t>
              </w:r>
            </w:ins>
          </w:p>
        </w:tc>
      </w:tr>
      <w:tr w:rsidR="003D1120" w:rsidRPr="003D1120" w:rsidTr="009E3D1B">
        <w:trPr>
          <w:trHeight w:val="300"/>
          <w:ins w:id="318" w:author="Bruno RAIMBAULT" w:date="2016-08-29T13:46:00Z"/>
          <w:trPrChange w:id="319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20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21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22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23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Intensive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Care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Unit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24" w:author="Bruno RAIMBAULT" w:date="2016-08-29T13:46:00Z"/>
          <w:trPrChange w:id="325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26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27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28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29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Observation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Room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30" w:author="Bruno RAIMBAULT" w:date="2016-08-29T13:46:00Z"/>
          <w:trPrChange w:id="33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3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33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34" w:author="Bruno RAIMBAULT" w:date="2016-08-29T13:49:00Z">
                <w:pPr>
                  <w:spacing w:after="0" w:line="240" w:lineRule="auto"/>
                </w:pPr>
              </w:pPrChange>
            </w:pPr>
            <w:ins w:id="335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NUT ITFC</w:t>
              </w:r>
            </w:ins>
          </w:p>
        </w:tc>
      </w:tr>
      <w:tr w:rsidR="003D1120" w:rsidRPr="003D1120" w:rsidTr="009E3D1B">
        <w:trPr>
          <w:trHeight w:val="300"/>
          <w:ins w:id="336" w:author="Bruno RAIMBAULT" w:date="2016-08-29T13:46:00Z"/>
          <w:trPrChange w:id="337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38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39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40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41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Surveillance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Nut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42" w:author="Bruno RAIMBAULT" w:date="2016-08-29T13:46:00Z"/>
          <w:trPrChange w:id="343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44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45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46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47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Operating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Theatre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48" w:author="Bruno RAIMBAULT" w:date="2016-08-29T13:46:00Z"/>
          <w:trPrChange w:id="349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50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51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52" w:author="Bruno RAIMBAULT" w:date="2016-08-29T13:49:00Z">
                <w:pPr>
                  <w:spacing w:after="0" w:line="240" w:lineRule="auto"/>
                </w:pPr>
              </w:pPrChange>
            </w:pPr>
            <w:ins w:id="353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NUT ATFC</w:t>
              </w:r>
            </w:ins>
          </w:p>
        </w:tc>
      </w:tr>
      <w:tr w:rsidR="003D1120" w:rsidRPr="003D1120" w:rsidTr="009E3D1B">
        <w:trPr>
          <w:trHeight w:val="300"/>
          <w:ins w:id="354" w:author="Bruno RAIMBAULT" w:date="2016-08-29T13:46:00Z"/>
          <w:trPrChange w:id="355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56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57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58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59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Dengue</w:t>
              </w:r>
            </w:ins>
          </w:p>
        </w:tc>
      </w:tr>
      <w:tr w:rsidR="003D1120" w:rsidRPr="003D1120" w:rsidTr="009E3D1B">
        <w:trPr>
          <w:trHeight w:val="300"/>
          <w:ins w:id="360" w:author="Bruno RAIMBAULT" w:date="2016-08-29T13:46:00Z"/>
          <w:trPrChange w:id="36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6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63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64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65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Surgical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Ward</w:t>
              </w:r>
            </w:ins>
          </w:p>
        </w:tc>
      </w:tr>
      <w:tr w:rsidR="003D1120" w:rsidRPr="003D1120" w:rsidTr="009E3D1B">
        <w:trPr>
          <w:trHeight w:val="300"/>
          <w:ins w:id="366" w:author="Bruno RAIMBAULT" w:date="2016-08-29T13:46:00Z"/>
          <w:trPrChange w:id="367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68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69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70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71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Malaria OPD</w:t>
              </w:r>
            </w:ins>
          </w:p>
        </w:tc>
      </w:tr>
      <w:tr w:rsidR="003D1120" w:rsidRPr="003D1120" w:rsidTr="009E3D1B">
        <w:trPr>
          <w:trHeight w:val="300"/>
          <w:ins w:id="372" w:author="Bruno RAIMBAULT" w:date="2016-08-29T13:46:00Z"/>
          <w:trPrChange w:id="373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74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75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76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77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Emergency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Room</w:t>
              </w:r>
              <w:proofErr w:type="spellEnd"/>
            </w:ins>
          </w:p>
        </w:tc>
      </w:tr>
      <w:tr w:rsidR="003D1120" w:rsidRPr="003D1120" w:rsidTr="009E3D1B">
        <w:trPr>
          <w:trHeight w:val="300"/>
          <w:ins w:id="378" w:author="Bruno RAIMBAULT" w:date="2016-08-29T13:46:00Z"/>
          <w:trPrChange w:id="379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80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81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82" w:author="Bruno RAIMBAULT" w:date="2016-08-29T13:49:00Z">
                <w:pPr>
                  <w:spacing w:after="0" w:line="240" w:lineRule="auto"/>
                </w:pPr>
              </w:pPrChange>
            </w:pPr>
            <w:proofErr w:type="spellStart"/>
            <w:ins w:id="383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Cholera</w:t>
              </w:r>
            </w:ins>
          </w:p>
        </w:tc>
      </w:tr>
      <w:tr w:rsidR="003D1120" w:rsidRPr="003D1120" w:rsidTr="009E3D1B">
        <w:trPr>
          <w:trHeight w:val="300"/>
          <w:ins w:id="384" w:author="Bruno RAIMBAULT" w:date="2016-08-29T13:46:00Z"/>
          <w:trPrChange w:id="385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386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87" w:author="Bruno RAIMBAULT" w:date="2016-08-29T13:46:00Z"/>
                <w:rFonts w:eastAsia="Times New Roman" w:cs="Calibri"/>
                <w:color w:val="000000"/>
                <w:lang w:val="es-ES" w:eastAsia="es-ES"/>
              </w:rPr>
              <w:pPrChange w:id="388" w:author="Bruno RAIMBAULT" w:date="2016-08-29T13:49:00Z">
                <w:pPr>
                  <w:spacing w:after="0" w:line="240" w:lineRule="auto"/>
                </w:pPr>
              </w:pPrChange>
            </w:pPr>
            <w:ins w:id="389" w:author="Bruno RAIMBAULT" w:date="2016-08-29T13:46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HIV</w:t>
              </w:r>
            </w:ins>
          </w:p>
        </w:tc>
      </w:tr>
      <w:tr w:rsidR="003D1120" w:rsidRPr="003D1120" w:rsidTr="009E3D1B">
        <w:trPr>
          <w:trHeight w:val="300"/>
          <w:ins w:id="390" w:author="Bruno RAIMBAULT" w:date="2016-08-29T13:46:00Z"/>
          <w:trPrChange w:id="391" w:author="Bruno RAIMBAULT" w:date="2016-08-29T13:49:00Z">
            <w:trPr>
              <w:trHeight w:val="300"/>
            </w:trPr>
          </w:trPrChange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  <w:tcPrChange w:id="392" w:author="Bruno RAIMBAULT" w:date="2016-08-29T13:49:00Z">
              <w:tcPr>
                <w:tcW w:w="3220" w:type="dxa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single" w:sz="4" w:space="0" w:color="95B3D7"/>
                </w:tcBorders>
                <w:shd w:val="clear" w:color="DCE6F1" w:fill="DCE6F1"/>
                <w:noWrap/>
                <w:vAlign w:val="bottom"/>
                <w:hideMark/>
              </w:tcPr>
            </w:tcPrChange>
          </w:tcPr>
          <w:p w:rsidR="003D1120" w:rsidRPr="003D1120" w:rsidRDefault="003D1120" w:rsidP="009E3D1B">
            <w:pPr>
              <w:spacing w:after="0" w:line="240" w:lineRule="auto"/>
              <w:rPr>
                <w:ins w:id="393" w:author="Bruno RAIMBAULT" w:date="2016-08-29T13:46:00Z"/>
                <w:rFonts w:eastAsia="Times New Roman" w:cs="Calibri"/>
                <w:color w:val="000000"/>
                <w:lang w:eastAsia="es-ES"/>
                <w:rPrChange w:id="394" w:author="Bruno RAIMBAULT" w:date="2016-08-29T13:46:00Z">
                  <w:rPr>
                    <w:ins w:id="395" w:author="Bruno RAIMBAULT" w:date="2016-08-29T13:46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396" w:author="Bruno RAIMBAULT" w:date="2016-08-29T13:49:00Z">
                <w:pPr>
                  <w:spacing w:after="0" w:line="240" w:lineRule="auto"/>
                </w:pPr>
              </w:pPrChange>
            </w:pPr>
            <w:ins w:id="397" w:author="Bruno RAIMBAULT" w:date="2016-08-29T13:46:00Z">
              <w:r w:rsidRPr="003D1120">
                <w:rPr>
                  <w:rFonts w:eastAsia="Times New Roman" w:cs="Calibri"/>
                  <w:color w:val="000000"/>
                  <w:lang w:eastAsia="es-ES"/>
                  <w:rPrChange w:id="398" w:author="Bruno RAIMBAULT" w:date="2016-08-29T13:46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Sexual and Rep. Health IPD</w:t>
              </w:r>
            </w:ins>
          </w:p>
        </w:tc>
      </w:tr>
    </w:tbl>
    <w:tbl>
      <w:tblPr>
        <w:tblW w:w="3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</w:tblGrid>
      <w:tr w:rsidR="009E3D1B" w:rsidRPr="003D1120" w:rsidTr="005D4373">
        <w:trPr>
          <w:trHeight w:val="300"/>
          <w:ins w:id="399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00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01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External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Consultations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02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03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04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Hospitalization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Ward</w:t>
              </w:r>
            </w:ins>
          </w:p>
        </w:tc>
      </w:tr>
      <w:tr w:rsidR="009E3D1B" w:rsidRPr="003D1120" w:rsidTr="005D4373">
        <w:trPr>
          <w:trHeight w:val="300"/>
          <w:ins w:id="405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06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07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Malaria IPD</w:t>
              </w:r>
            </w:ins>
          </w:p>
        </w:tc>
      </w:tr>
      <w:tr w:rsidR="009E3D1B" w:rsidRPr="003D1120" w:rsidTr="005D4373">
        <w:trPr>
          <w:trHeight w:val="300"/>
          <w:ins w:id="408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09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10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Gender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Based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Violence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11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12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13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External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Consultations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(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children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)</w:t>
              </w:r>
            </w:ins>
          </w:p>
        </w:tc>
      </w:tr>
      <w:tr w:rsidR="009E3D1B" w:rsidRPr="003D1120" w:rsidTr="005D4373">
        <w:trPr>
          <w:trHeight w:val="300"/>
          <w:ins w:id="414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15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16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Neonatology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17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18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ins w:id="419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Mental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Health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20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21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22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Outbreak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Measles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23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24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25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Hospitalization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Ward (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children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)</w:t>
              </w:r>
            </w:ins>
          </w:p>
        </w:tc>
      </w:tr>
      <w:tr w:rsidR="009E3D1B" w:rsidRPr="003D1120" w:rsidTr="005D4373">
        <w:trPr>
          <w:trHeight w:val="300"/>
          <w:ins w:id="426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27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28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Vaccination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29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30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ins w:id="431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NUT TSFC</w:t>
              </w:r>
            </w:ins>
          </w:p>
        </w:tc>
      </w:tr>
      <w:tr w:rsidR="009E3D1B" w:rsidRPr="003D1120" w:rsidTr="005D4373">
        <w:trPr>
          <w:trHeight w:val="300"/>
          <w:ins w:id="432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33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34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Early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Warning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System</w:t>
              </w:r>
              <w:proofErr w:type="spellEnd"/>
            </w:ins>
          </w:p>
        </w:tc>
      </w:tr>
      <w:tr w:rsidR="009E3D1B" w:rsidRPr="003D1120" w:rsidTr="005D4373">
        <w:trPr>
          <w:trHeight w:val="300"/>
          <w:ins w:id="435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36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37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Diagnostic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test</w:t>
              </w:r>
            </w:ins>
          </w:p>
        </w:tc>
      </w:tr>
      <w:tr w:rsidR="009E3D1B" w:rsidRPr="003D1120" w:rsidTr="005D4373">
        <w:trPr>
          <w:trHeight w:val="300"/>
          <w:ins w:id="438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39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ins w:id="440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TB</w:t>
              </w:r>
            </w:ins>
          </w:p>
        </w:tc>
      </w:tr>
      <w:tr w:rsidR="009E3D1B" w:rsidRPr="003D1120" w:rsidTr="005D4373">
        <w:trPr>
          <w:trHeight w:val="300"/>
          <w:ins w:id="441" w:author="Bruno RAIMBAULT" w:date="2016-08-29T13:47:00Z"/>
        </w:trPr>
        <w:tc>
          <w:tcPr>
            <w:tcW w:w="32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E3D1B" w:rsidRPr="003D1120" w:rsidRDefault="009E3D1B" w:rsidP="005D4373">
            <w:pPr>
              <w:spacing w:after="0" w:line="240" w:lineRule="auto"/>
              <w:rPr>
                <w:ins w:id="442" w:author="Bruno RAIMBAULT" w:date="2016-08-29T13:47:00Z"/>
                <w:rFonts w:eastAsia="Times New Roman" w:cs="Calibri"/>
                <w:color w:val="000000"/>
                <w:lang w:val="es-ES" w:eastAsia="es-ES"/>
              </w:rPr>
            </w:pPr>
            <w:proofErr w:type="spellStart"/>
            <w:ins w:id="443" w:author="Bruno RAIMBAULT" w:date="2016-08-29T13:47:00Z"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Surveillance</w:t>
              </w:r>
              <w:proofErr w:type="spellEnd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 xml:space="preserve"> </w:t>
              </w:r>
              <w:proofErr w:type="spellStart"/>
              <w:r w:rsidRPr="003D1120">
                <w:rPr>
                  <w:rFonts w:eastAsia="Times New Roman" w:cs="Calibri"/>
                  <w:color w:val="000000"/>
                  <w:lang w:val="es-ES" w:eastAsia="es-ES"/>
                </w:rPr>
                <w:t>Mortality</w:t>
              </w:r>
              <w:proofErr w:type="spellEnd"/>
            </w:ins>
          </w:p>
        </w:tc>
      </w:tr>
    </w:tbl>
    <w:p w:rsidR="003D1120" w:rsidRPr="003D1120" w:rsidRDefault="003D1120" w:rsidP="003D1120">
      <w:pPr>
        <w:rPr>
          <w:rPrChange w:id="444" w:author="Bruno RAIMBAULT" w:date="2016-08-29T13:43:00Z">
            <w:rPr>
              <w:noProof/>
              <w:lang w:eastAsia="en-GB"/>
            </w:rPr>
          </w:rPrChange>
        </w:rPr>
        <w:pPrChange w:id="445" w:author="Bruno RAIMBAULT" w:date="2016-08-29T13:43:00Z">
          <w:pPr/>
        </w:pPrChange>
      </w:pPr>
    </w:p>
    <w:p w:rsidR="00EB1608" w:rsidRPr="00DF2B60" w:rsidRDefault="00703546" w:rsidP="00DF2B60">
      <w:pPr>
        <w:jc w:val="both"/>
        <w:rPr>
          <w:rFonts w:ascii="Cambria" w:eastAsia="Times New Roman" w:hAnsi="Cambria"/>
          <w:b/>
          <w:bCs/>
          <w:i/>
          <w:iCs/>
          <w:noProof/>
          <w:sz w:val="28"/>
          <w:szCs w:val="28"/>
          <w:lang w:eastAsia="en-GB"/>
          <w:rPrChange w:id="446" w:author="Bruno RAIMBAULT" w:date="2016-08-29T13:59:00Z">
            <w:rPr>
              <w:noProof/>
              <w:lang w:eastAsia="en-GB"/>
            </w:rPr>
          </w:rPrChange>
        </w:rPr>
        <w:pPrChange w:id="447" w:author="Bruno RAIMBAULT" w:date="2016-08-29T13:59:00Z">
          <w:pPr>
            <w:pStyle w:val="Heading2"/>
          </w:pPr>
        </w:pPrChange>
      </w:pPr>
      <w:bookmarkStart w:id="448" w:name="_Ref451350776"/>
      <w:ins w:id="449" w:author="Bruno RAIMBAULT" w:date="2016-08-29T14:08:00Z">
        <w:r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lastRenderedPageBreak/>
          <w:t xml:space="preserve">Services: </w:t>
        </w:r>
      </w:ins>
      <w:del w:id="450" w:author="Bruno RAIMBAULT" w:date="2016-08-29T13:58:00Z">
        <w:r w:rsidR="00A90BE9" w:rsidRPr="00DF2B60" w:rsidDel="00DF2B60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  <w:rPrChange w:id="451" w:author="Bruno RAIMBAULT" w:date="2016-08-29T13:59:00Z">
              <w:rPr>
                <w:noProof/>
                <w:lang w:eastAsia="en-GB"/>
              </w:rPr>
            </w:rPrChange>
          </w:rPr>
          <w:delText>D</w:delText>
        </w:r>
        <w:r w:rsidR="00EB1608" w:rsidRPr="00DF2B60" w:rsidDel="00DF2B60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  <w:rPrChange w:id="452" w:author="Bruno RAIMBAULT" w:date="2016-08-29T13:59:00Z">
              <w:rPr>
                <w:noProof/>
                <w:lang w:eastAsia="en-GB"/>
              </w:rPr>
            </w:rPrChange>
          </w:rPr>
          <w:delText>ataelements</w:delText>
        </w:r>
        <w:r w:rsidR="00A90BE9" w:rsidRPr="00DF2B60" w:rsidDel="00DF2B60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  <w:rPrChange w:id="453" w:author="Bruno RAIMBAULT" w:date="2016-08-29T13:59:00Z">
              <w:rPr>
                <w:noProof/>
                <w:lang w:eastAsia="en-GB"/>
              </w:rPr>
            </w:rPrChange>
          </w:rPr>
          <w:delText xml:space="preserve"> for the dossiers</w:delText>
        </w:r>
      </w:del>
      <w:bookmarkEnd w:id="448"/>
      <w:ins w:id="454" w:author="Bruno RAIMBAULT" w:date="2016-08-29T13:58:00Z">
        <w:r w:rsidR="00DF2B60" w:rsidRPr="00DF2B60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  <w:rPrChange w:id="455" w:author="Bruno RAIMBAULT" w:date="2016-08-29T13:59:00Z">
              <w:rPr>
                <w:noProof/>
                <w:lang w:eastAsia="en-GB"/>
              </w:rPr>
            </w:rPrChange>
          </w:rPr>
          <w:t>Description</w:t>
        </w:r>
      </w:ins>
      <w:ins w:id="456" w:author="Bruno RAIMBAULT" w:date="2016-08-29T14:08:00Z">
        <w:r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s</w:t>
        </w:r>
      </w:ins>
    </w:p>
    <w:p w:rsidR="00DF2B60" w:rsidRDefault="00DF2B60" w:rsidP="00DF2B60">
      <w:pPr>
        <w:jc w:val="both"/>
        <w:rPr>
          <w:ins w:id="457" w:author="Bruno RAIMBAULT" w:date="2016-08-29T14:00:00Z"/>
          <w:noProof/>
          <w:lang w:eastAsia="en-GB"/>
        </w:rPr>
        <w:pPrChange w:id="458" w:author="Bruno RAIMBAULT" w:date="2016-08-29T14:05:00Z">
          <w:pPr>
            <w:numPr>
              <w:numId w:val="1"/>
            </w:numPr>
            <w:ind w:left="720" w:hanging="360"/>
          </w:pPr>
        </w:pPrChange>
      </w:pPr>
      <w:ins w:id="459" w:author="Bruno RAIMBAULT" w:date="2016-08-29T14:00:00Z">
        <w:r>
          <w:rPr>
            <w:noProof/>
            <w:lang w:eastAsia="en-GB"/>
          </w:rPr>
          <w:t>The descriptions of services are stored in the organisationUnitGroup descriptions.</w:t>
        </w:r>
      </w:ins>
    </w:p>
    <w:p w:rsidR="00EB1608" w:rsidRPr="00DF2B60" w:rsidDel="00DF2B60" w:rsidRDefault="00DF2B60" w:rsidP="00DF2B60">
      <w:pPr>
        <w:jc w:val="both"/>
        <w:rPr>
          <w:del w:id="460" w:author="Bruno RAIMBAULT" w:date="2016-08-29T14:00:00Z"/>
          <w:i/>
          <w:noProof/>
          <w:lang w:eastAsia="en-GB"/>
          <w:rPrChange w:id="461" w:author="Bruno RAIMBAULT" w:date="2016-08-29T14:03:00Z">
            <w:rPr>
              <w:del w:id="462" w:author="Bruno RAIMBAULT" w:date="2016-08-29T14:00:00Z"/>
              <w:noProof/>
              <w:lang w:eastAsia="en-GB"/>
            </w:rPr>
          </w:rPrChange>
        </w:rPr>
        <w:pPrChange w:id="463" w:author="Bruno RAIMBAULT" w:date="2016-08-29T14:05:00Z">
          <w:pPr/>
        </w:pPrChange>
      </w:pPr>
      <w:ins w:id="464" w:author="Bruno RAIMBAULT" w:date="2016-08-29T14:00:00Z">
        <w:r w:rsidRPr="00DF2B60">
          <w:rPr>
            <w:i/>
            <w:noProof/>
            <w:lang w:eastAsia="en-GB"/>
            <w:rPrChange w:id="465" w:author="Bruno RAIMBAULT" w:date="2016-08-29T14:03:00Z">
              <w:rPr>
                <w:noProof/>
                <w:lang w:eastAsia="en-GB"/>
              </w:rPr>
            </w:rPrChange>
          </w:rPr>
          <w:t xml:space="preserve">NB: Currently the </w:t>
        </w:r>
      </w:ins>
      <w:ins w:id="466" w:author="Bruno RAIMBAULT" w:date="2016-08-29T14:01:00Z">
        <w:r w:rsidRPr="00DF2B60">
          <w:rPr>
            <w:i/>
            <w:noProof/>
            <w:lang w:eastAsia="en-GB"/>
            <w:rPrChange w:id="467" w:author="Bruno RAIMBAULT" w:date="2016-08-29T14:03:00Z">
              <w:rPr>
                <w:noProof/>
                <w:lang w:eastAsia="en-GB"/>
              </w:rPr>
            </w:rPrChange>
          </w:rPr>
          <w:t>“</w:t>
        </w:r>
      </w:ins>
      <w:ins w:id="468" w:author="Bruno RAIMBAULT" w:date="2016-08-29T14:03:00Z">
        <w:r>
          <w:rPr>
            <w:i/>
            <w:noProof/>
            <w:lang w:eastAsia="en-GB"/>
          </w:rPr>
          <w:t>D</w:t>
        </w:r>
      </w:ins>
      <w:ins w:id="469" w:author="Bruno RAIMBAULT" w:date="2016-08-29T14:00:00Z">
        <w:r w:rsidRPr="00DF2B60">
          <w:rPr>
            <w:i/>
            <w:noProof/>
            <w:lang w:eastAsia="en-GB"/>
            <w:rPrChange w:id="470" w:author="Bruno RAIMBAULT" w:date="2016-08-29T14:03:00Z">
              <w:rPr>
                <w:noProof/>
                <w:lang w:eastAsia="en-GB"/>
              </w:rPr>
            </w:rPrChange>
          </w:rPr>
          <w:t>escription</w:t>
        </w:r>
      </w:ins>
      <w:ins w:id="471" w:author="Bruno RAIMBAULT" w:date="2016-08-29T14:01:00Z">
        <w:r w:rsidRPr="00DF2B60">
          <w:rPr>
            <w:i/>
            <w:noProof/>
            <w:lang w:eastAsia="en-GB"/>
            <w:rPrChange w:id="472" w:author="Bruno RAIMBAULT" w:date="2016-08-29T14:03:00Z">
              <w:rPr>
                <w:noProof/>
                <w:lang w:eastAsia="en-GB"/>
              </w:rPr>
            </w:rPrChange>
          </w:rPr>
          <w:t>”</w:t>
        </w:r>
      </w:ins>
      <w:ins w:id="473" w:author="Bruno RAIMBAULT" w:date="2016-08-29T14:00:00Z">
        <w:r w:rsidRPr="00DF2B60">
          <w:rPr>
            <w:i/>
            <w:noProof/>
            <w:lang w:eastAsia="en-GB"/>
            <w:rPrChange w:id="474" w:author="Bruno RAIMBAULT" w:date="2016-08-29T14:03:00Z">
              <w:rPr>
                <w:noProof/>
                <w:lang w:eastAsia="en-GB"/>
              </w:rPr>
            </w:rPrChange>
          </w:rPr>
          <w:t xml:space="preserve"> does not appear as a field </w:t>
        </w:r>
      </w:ins>
      <w:ins w:id="475" w:author="Bruno RAIMBAULT" w:date="2016-08-29T14:01:00Z">
        <w:r w:rsidRPr="00DF2B60">
          <w:rPr>
            <w:i/>
            <w:noProof/>
            <w:lang w:eastAsia="en-GB"/>
            <w:rPrChange w:id="476" w:author="Bruno RAIMBAULT" w:date="2016-08-29T14:03:00Z">
              <w:rPr>
                <w:noProof/>
                <w:lang w:eastAsia="en-GB"/>
              </w:rPr>
            </w:rPrChange>
          </w:rPr>
          <w:t>for an organisationUnitGroup</w:t>
        </w:r>
      </w:ins>
      <w:ins w:id="477" w:author="Bruno RAIMBAULT" w:date="2016-08-29T14:02:00Z">
        <w:r w:rsidRPr="00DF2B60">
          <w:rPr>
            <w:i/>
            <w:noProof/>
            <w:lang w:eastAsia="en-GB"/>
            <w:rPrChange w:id="478" w:author="Bruno RAIMBAULT" w:date="2016-08-29T14:03:00Z">
              <w:rPr>
                <w:noProof/>
                <w:lang w:eastAsia="en-GB"/>
              </w:rPr>
            </w:rPrChange>
          </w:rPr>
          <w:t>. It onl</w:t>
        </w:r>
      </w:ins>
      <w:ins w:id="479" w:author="Bruno RAIMBAULT" w:date="2016-08-29T14:01:00Z">
        <w:r w:rsidRPr="00DF2B60">
          <w:rPr>
            <w:i/>
            <w:noProof/>
            <w:lang w:eastAsia="en-GB"/>
            <w:rPrChange w:id="480" w:author="Bruno RAIMBAULT" w:date="2016-08-29T14:03:00Z">
              <w:rPr>
                <w:noProof/>
                <w:lang w:eastAsia="en-GB"/>
              </w:rPr>
            </w:rPrChange>
          </w:rPr>
          <w:t>y</w:t>
        </w:r>
      </w:ins>
      <w:ins w:id="481" w:author="Bruno RAIMBAULT" w:date="2016-08-29T14:03:00Z">
        <w:r w:rsidRPr="00DF2B60">
          <w:rPr>
            <w:i/>
            <w:noProof/>
            <w:lang w:eastAsia="en-GB"/>
            <w:rPrChange w:id="482" w:author="Bruno RAIMBAULT" w:date="2016-08-29T14:03:00Z">
              <w:rPr>
                <w:noProof/>
                <w:lang w:eastAsia="en-GB"/>
              </w:rPr>
            </w:rPrChange>
          </w:rPr>
          <w:t xml:space="preserve"> appears as a translation.</w:t>
        </w:r>
      </w:ins>
      <w:del w:id="483" w:author="Bruno RAIMBAULT" w:date="2016-08-29T14:00:00Z">
        <w:r w:rsidR="00A91154" w:rsidRPr="00DF2B60" w:rsidDel="00DF2B60">
          <w:rPr>
            <w:i/>
            <w:noProof/>
            <w:lang w:eastAsia="en-GB"/>
            <w:rPrChange w:id="484" w:author="Bruno RAIMBAULT" w:date="2016-08-29T14:03:00Z">
              <w:rPr>
                <w:noProof/>
                <w:lang w:eastAsia="en-GB"/>
              </w:rPr>
            </w:rPrChange>
          </w:rPr>
          <w:delText>They represent a new dossier.</w:delText>
        </w:r>
        <w:r w:rsidR="00A42CE2" w:rsidRPr="00DF2B60" w:rsidDel="00DF2B60">
          <w:rPr>
            <w:i/>
            <w:noProof/>
            <w:lang w:eastAsia="en-GB"/>
            <w:rPrChange w:id="485" w:author="Bruno RAIMBAULT" w:date="2016-08-29T14:03:00Z">
              <w:rPr>
                <w:noProof/>
                <w:lang w:eastAsia="en-GB"/>
              </w:rPr>
            </w:rPrChange>
          </w:rPr>
          <w:delText xml:space="preserve"> </w:delText>
        </w:r>
        <w:r w:rsidR="00097849" w:rsidRPr="00DF2B60" w:rsidDel="00DF2B60">
          <w:rPr>
            <w:i/>
            <w:noProof/>
            <w:lang w:eastAsia="en-GB"/>
            <w:rPrChange w:id="486" w:author="Bruno RAIMBAULT" w:date="2016-08-29T14:03:00Z">
              <w:rPr>
                <w:noProof/>
                <w:lang w:eastAsia="en-GB"/>
              </w:rPr>
            </w:rPrChange>
          </w:rPr>
          <w:delText xml:space="preserve">They contain the description of the dossier and a code used to </w:delText>
        </w:r>
        <w:r w:rsidR="00AF184A" w:rsidRPr="00DF2B60" w:rsidDel="00DF2B60">
          <w:rPr>
            <w:i/>
            <w:noProof/>
            <w:lang w:eastAsia="en-GB"/>
            <w:rPrChange w:id="487" w:author="Bruno RAIMBAULT" w:date="2016-08-29T14:03:00Z">
              <w:rPr>
                <w:noProof/>
                <w:lang w:eastAsia="en-GB"/>
              </w:rPr>
            </w:rPrChange>
          </w:rPr>
          <w:delText>decide</w:delText>
        </w:r>
        <w:r w:rsidR="00097849" w:rsidRPr="00DF2B60" w:rsidDel="00DF2B60">
          <w:rPr>
            <w:i/>
            <w:noProof/>
            <w:lang w:eastAsia="en-GB"/>
            <w:rPrChange w:id="488" w:author="Bruno RAIMBAULT" w:date="2016-08-29T14:03:00Z">
              <w:rPr>
                <w:noProof/>
                <w:lang w:eastAsia="en-GB"/>
              </w:rPr>
            </w:rPrChange>
          </w:rPr>
          <w:delText xml:space="preserve"> the health information that will be included</w:delText>
        </w:r>
        <w:r w:rsidR="00CC7D55" w:rsidRPr="00DF2B60" w:rsidDel="00DF2B60">
          <w:rPr>
            <w:i/>
            <w:noProof/>
            <w:lang w:eastAsia="en-GB"/>
            <w:rPrChange w:id="489" w:author="Bruno RAIMBAULT" w:date="2016-08-29T14:03:00Z">
              <w:rPr>
                <w:noProof/>
                <w:lang w:eastAsia="en-GB"/>
              </w:rPr>
            </w:rPrChange>
          </w:rPr>
          <w:delText xml:space="preserve"> (dataelements and indicators)</w:delText>
        </w:r>
        <w:r w:rsidR="00097849" w:rsidRPr="00DF2B60" w:rsidDel="00DF2B60">
          <w:rPr>
            <w:i/>
            <w:noProof/>
            <w:lang w:eastAsia="en-GB"/>
            <w:rPrChange w:id="490" w:author="Bruno RAIMBAULT" w:date="2016-08-29T14:03:00Z">
              <w:rPr>
                <w:noProof/>
                <w:lang w:eastAsia="en-GB"/>
              </w:rPr>
            </w:rPrChange>
          </w:rPr>
          <w:delText>.</w:delText>
        </w:r>
        <w:r w:rsidR="00A91154" w:rsidRPr="00DF2B60" w:rsidDel="00DF2B60">
          <w:rPr>
            <w:i/>
            <w:noProof/>
            <w:lang w:eastAsia="en-GB"/>
            <w:rPrChange w:id="491" w:author="Bruno RAIMBAULT" w:date="2016-08-29T14:03:00Z">
              <w:rPr>
                <w:noProof/>
                <w:lang w:eastAsia="en-GB"/>
              </w:rPr>
            </w:rPrChange>
          </w:rPr>
          <w:delText xml:space="preserve"> </w:delText>
        </w:r>
        <w:r w:rsidR="00AF184A" w:rsidRPr="00DF2B60" w:rsidDel="00DF2B60">
          <w:rPr>
            <w:i/>
            <w:noProof/>
            <w:lang w:eastAsia="en-GB"/>
            <w:rPrChange w:id="492" w:author="Bruno RAIMBAULT" w:date="2016-08-29T14:03:00Z">
              <w:rPr>
                <w:noProof/>
                <w:lang w:eastAsia="en-GB"/>
              </w:rPr>
            </w:rPrChange>
          </w:rPr>
          <w:delText>We</w:delText>
        </w:r>
        <w:r w:rsidR="00A42CE2" w:rsidRPr="00DF2B60" w:rsidDel="00DF2B60">
          <w:rPr>
            <w:i/>
            <w:noProof/>
            <w:lang w:eastAsia="en-GB"/>
            <w:rPrChange w:id="493" w:author="Bruno RAIMBAULT" w:date="2016-08-29T14:03:00Z">
              <w:rPr>
                <w:noProof/>
                <w:lang w:eastAsia="en-GB"/>
              </w:rPr>
            </w:rPrChange>
          </w:rPr>
          <w:delText xml:space="preserve"> need to create o</w:delText>
        </w:r>
        <w:r w:rsidR="00EB1608" w:rsidRPr="00DF2B60" w:rsidDel="00DF2B60">
          <w:rPr>
            <w:i/>
            <w:noProof/>
            <w:lang w:eastAsia="en-GB"/>
            <w:rPrChange w:id="494" w:author="Bruno RAIMBAULT" w:date="2016-08-29T14:03:00Z">
              <w:rPr>
                <w:noProof/>
                <w:lang w:eastAsia="en-GB"/>
              </w:rPr>
            </w:rPrChange>
          </w:rPr>
          <w:delText xml:space="preserve">ne per dossier. They have to be configured </w:delText>
        </w:r>
        <w:r w:rsidR="00D14DCB" w:rsidRPr="00DF2B60" w:rsidDel="00DF2B60">
          <w:rPr>
            <w:i/>
            <w:noProof/>
            <w:lang w:eastAsia="en-GB"/>
            <w:rPrChange w:id="495" w:author="Bruno RAIMBAULT" w:date="2016-08-29T14:03:00Z">
              <w:rPr>
                <w:noProof/>
                <w:lang w:eastAsia="en-GB"/>
              </w:rPr>
            </w:rPrChange>
          </w:rPr>
          <w:delText>taking into account</w:delText>
        </w:r>
        <w:r w:rsidR="00EB1608" w:rsidRPr="00DF2B60" w:rsidDel="00DF2B60">
          <w:rPr>
            <w:i/>
            <w:noProof/>
            <w:lang w:eastAsia="en-GB"/>
            <w:rPrChange w:id="496" w:author="Bruno RAIMBAULT" w:date="2016-08-29T14:03:00Z">
              <w:rPr>
                <w:noProof/>
                <w:lang w:eastAsia="en-GB"/>
              </w:rPr>
            </w:rPrChange>
          </w:rPr>
          <w:delText xml:space="preserve"> the following considerations :</w:delText>
        </w:r>
      </w:del>
    </w:p>
    <w:p w:rsidR="00EB1608" w:rsidDel="00DF2B60" w:rsidRDefault="00EB1608" w:rsidP="00DF2B60">
      <w:pPr>
        <w:jc w:val="both"/>
        <w:rPr>
          <w:del w:id="497" w:author="Bruno RAIMBAULT" w:date="2016-08-29T14:00:00Z"/>
        </w:rPr>
        <w:pPrChange w:id="498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499" w:author="Bruno RAIMBAULT" w:date="2016-08-29T14:00:00Z">
        <w:r w:rsidRPr="00122672" w:rsidDel="00DF2B60">
          <w:rPr>
            <w:b/>
          </w:rPr>
          <w:delText>Name/Shortname</w:delText>
        </w:r>
        <w:r w:rsidDel="00DF2B60">
          <w:delText xml:space="preserve">: internal name of the data element. In instance </w:delText>
        </w:r>
        <w:r w:rsidRPr="0087571C" w:rsidDel="00DF2B60">
          <w:rPr>
            <w:i/>
          </w:rPr>
          <w:delText>ZZDossier_ER</w:delText>
        </w:r>
        <w:r w:rsidDel="00DF2B60">
          <w:delText xml:space="preserve"> for Emergency Room.</w:delText>
        </w:r>
      </w:del>
    </w:p>
    <w:p w:rsidR="00EB1608" w:rsidDel="00DF2B60" w:rsidRDefault="00EB1608" w:rsidP="00DF2B60">
      <w:pPr>
        <w:jc w:val="both"/>
        <w:rPr>
          <w:del w:id="500" w:author="Bruno RAIMBAULT" w:date="2016-08-29T14:00:00Z"/>
        </w:rPr>
        <w:pPrChange w:id="501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502" w:author="Bruno RAIMBAULT" w:date="2016-08-29T14:00:00Z">
        <w:r w:rsidRPr="00122672" w:rsidDel="00DF2B60">
          <w:rPr>
            <w:b/>
          </w:rPr>
          <w:delText>Code</w:delText>
        </w:r>
        <w:r w:rsidDel="00DF2B60">
          <w:delText xml:space="preserve">: key to match datasets </w:delText>
        </w:r>
        <w:r w:rsidR="009B2B16" w:rsidDel="00DF2B60">
          <w:delText xml:space="preserve">or indicator groups </w:delText>
        </w:r>
        <w:r w:rsidDel="00DF2B60">
          <w:delText xml:space="preserve">with dossiers. In instance </w:delText>
        </w:r>
        <w:r w:rsidRPr="00A821E8" w:rsidDel="00DF2B60">
          <w:rPr>
            <w:i/>
          </w:rPr>
          <w:delText>DS_ER</w:delText>
        </w:r>
        <w:r w:rsidDel="00DF2B60">
          <w:delText xml:space="preserve"> for Emergency Room.</w:delText>
        </w:r>
        <w:r w:rsidR="0087571C" w:rsidDel="00DF2B60">
          <w:delText xml:space="preserve"> </w:delText>
        </w:r>
        <w:r w:rsidR="0087571C" w:rsidRPr="00A40AC3" w:rsidDel="00DF2B60">
          <w:rPr>
            <w:b/>
            <w:color w:val="FF0000"/>
          </w:rPr>
          <w:delText>REQUIRED!</w:delText>
        </w:r>
      </w:del>
    </w:p>
    <w:p w:rsidR="00EB1608" w:rsidDel="00DF2B60" w:rsidRDefault="00EB1608" w:rsidP="00DF2B60">
      <w:pPr>
        <w:jc w:val="both"/>
        <w:rPr>
          <w:del w:id="503" w:author="Bruno RAIMBAULT" w:date="2016-08-29T14:00:00Z"/>
        </w:rPr>
        <w:pPrChange w:id="504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505" w:author="Bruno RAIMBAULT" w:date="2016-08-29T14:00:00Z">
        <w:r w:rsidRPr="00122672" w:rsidDel="00DF2B60">
          <w:rPr>
            <w:b/>
          </w:rPr>
          <w:delText>Description</w:delText>
        </w:r>
        <w:r w:rsidDel="00DF2B60">
          <w:delText>:</w:delText>
        </w:r>
        <w:r w:rsidR="00A821E8" w:rsidDel="00DF2B60">
          <w:delText xml:space="preserve"> name that will be shown as title of the dossier</w:delText>
        </w:r>
        <w:r w:rsidR="00A42CE2" w:rsidDel="00DF2B60">
          <w:delText xml:space="preserve"> </w:delText>
        </w:r>
        <w:r w:rsidR="00FA1EAE" w:rsidDel="00DF2B60">
          <w:delText xml:space="preserve">displayed to the </w:delText>
        </w:r>
        <w:r w:rsidR="009B2B16" w:rsidDel="00DF2B60">
          <w:delText xml:space="preserve">final </w:delText>
        </w:r>
        <w:r w:rsidR="00FA1EAE" w:rsidDel="00DF2B60">
          <w:delText>user</w:delText>
        </w:r>
        <w:r w:rsidR="00A821E8" w:rsidDel="00DF2B60">
          <w:delText>.</w:delText>
        </w:r>
        <w:r w:rsidDel="00DF2B60">
          <w:delText xml:space="preserve"> </w:delText>
        </w:r>
        <w:r w:rsidR="0087571C" w:rsidRPr="00A40AC3" w:rsidDel="00DF2B60">
          <w:rPr>
            <w:b/>
            <w:color w:val="FF0000"/>
          </w:rPr>
          <w:delText>REQUIRED!</w:delText>
        </w:r>
      </w:del>
    </w:p>
    <w:p w:rsidR="00A821E8" w:rsidDel="00DF2B60" w:rsidRDefault="00A821E8" w:rsidP="00DF2B60">
      <w:pPr>
        <w:jc w:val="both"/>
        <w:rPr>
          <w:del w:id="506" w:author="Bruno RAIMBAULT" w:date="2016-08-29T14:00:00Z"/>
        </w:rPr>
        <w:pPrChange w:id="507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508" w:author="Bruno RAIMBAULT" w:date="2016-08-29T14:00:00Z">
        <w:r w:rsidRPr="00122672" w:rsidDel="00DF2B60">
          <w:rPr>
            <w:b/>
          </w:rPr>
          <w:delText>Form name</w:delText>
        </w:r>
        <w:r w:rsidDel="00DF2B60">
          <w:delText>: name that will be shown in the data entry section</w:delText>
        </w:r>
        <w:r w:rsidR="00A42CE2" w:rsidDel="00DF2B60">
          <w:delText xml:space="preserve"> (</w:delText>
        </w:r>
        <w:r w:rsidR="00757E4A" w:rsidDel="00DF2B60">
          <w:delText>during the configuration</w:delText>
        </w:r>
        <w:r w:rsidR="00A42CE2" w:rsidDel="00DF2B60">
          <w:delText>)</w:delText>
        </w:r>
        <w:r w:rsidDel="00DF2B60">
          <w:delText>.</w:delText>
        </w:r>
      </w:del>
    </w:p>
    <w:p w:rsidR="00EB1608" w:rsidRPr="00A821E8" w:rsidRDefault="00A40AC3" w:rsidP="00DF2B60">
      <w:pPr>
        <w:jc w:val="both"/>
        <w:pPrChange w:id="509" w:author="Bruno RAIMBAULT" w:date="2016-08-29T14:05:00Z">
          <w:pPr>
            <w:numPr>
              <w:numId w:val="1"/>
            </w:numPr>
            <w:ind w:left="720" w:hanging="360"/>
          </w:pPr>
        </w:pPrChange>
      </w:pPr>
      <w:del w:id="510" w:author="Bruno RAIMBAULT" w:date="2016-08-29T14:00:00Z">
        <w:r w:rsidRPr="00122672" w:rsidDel="00DF2B60">
          <w:rPr>
            <w:b/>
          </w:rPr>
          <w:delText>Value type</w:delText>
        </w:r>
        <w:r w:rsidDel="00DF2B60">
          <w:delText xml:space="preserve">: Long text. </w:delText>
        </w:r>
        <w:r w:rsidRPr="00A40AC3" w:rsidDel="00DF2B60">
          <w:rPr>
            <w:b/>
            <w:color w:val="FF0000"/>
          </w:rPr>
          <w:delText>REQUIRED!</w:delText>
        </w:r>
      </w:del>
    </w:p>
    <w:p w:rsidR="00A821E8" w:rsidRDefault="00A821E8" w:rsidP="00DF2B60">
      <w:pPr>
        <w:jc w:val="both"/>
        <w:rPr>
          <w:ins w:id="511" w:author="Bruno RAIMBAULT" w:date="2016-08-29T14:04:00Z"/>
        </w:rPr>
        <w:pPrChange w:id="512" w:author="Bruno RAIMBAULT" w:date="2016-08-29T14:05:00Z">
          <w:pPr/>
        </w:pPrChange>
      </w:pPr>
      <w:r>
        <w:t>The field Description has to be translated into the different languages considered</w:t>
      </w:r>
      <w:r w:rsidR="00757E4A">
        <w:t>, since it is included in the dossier</w:t>
      </w:r>
      <w:ins w:id="513" w:author="Bruno RAIMBAULT" w:date="2016-08-29T14:04:00Z">
        <w:r w:rsidR="00DF2B60">
          <w:t>s</w:t>
        </w:r>
      </w:ins>
      <w:r w:rsidR="00757E4A">
        <w:t xml:space="preserve"> displayed to the </w:t>
      </w:r>
      <w:r w:rsidR="009B2B16">
        <w:t xml:space="preserve">final </w:t>
      </w:r>
      <w:r w:rsidR="00757E4A">
        <w:t>user.</w:t>
      </w:r>
    </w:p>
    <w:p w:rsidR="00DF2B60" w:rsidRDefault="00DF2B60" w:rsidP="00DF2B60">
      <w:pPr>
        <w:jc w:val="both"/>
        <w:rPr>
          <w:ins w:id="514" w:author="Bruno RAIMBAULT" w:date="2016-08-29T14:08:00Z"/>
        </w:rPr>
        <w:pPrChange w:id="515" w:author="Bruno RAIMBAULT" w:date="2016-08-29T14:05:00Z">
          <w:pPr/>
        </w:pPrChange>
      </w:pPr>
      <w:ins w:id="516" w:author="Bruno RAIMBAULT" w:date="2016-08-29T14:04:00Z">
        <w:r>
          <w:t xml:space="preserve">Edition of the description can be done directly in the </w:t>
        </w:r>
      </w:ins>
      <w:ins w:id="517" w:author="Bruno RAIMBAULT" w:date="2016-08-29T14:05:00Z">
        <w:r>
          <w:t>D</w:t>
        </w:r>
      </w:ins>
      <w:ins w:id="518" w:author="Bruno RAIMBAULT" w:date="2016-08-29T14:04:00Z">
        <w:r>
          <w:t>ossier</w:t>
        </w:r>
      </w:ins>
      <w:ins w:id="519" w:author="Bruno RAIMBAULT" w:date="2016-08-29T14:05:00Z">
        <w:r>
          <w:t xml:space="preserve">s </w:t>
        </w:r>
      </w:ins>
      <w:ins w:id="520" w:author="Bruno RAIMBAULT" w:date="2016-08-29T14:04:00Z">
        <w:r>
          <w:t>App</w:t>
        </w:r>
      </w:ins>
      <w:ins w:id="521" w:author="Bruno RAIMBAULT" w:date="2016-08-29T14:05:00Z">
        <w:r>
          <w:t xml:space="preserve"> for </w:t>
        </w:r>
        <w:r w:rsidR="00766F0D">
          <w:t>users</w:t>
        </w:r>
      </w:ins>
      <w:ins w:id="522" w:author="Bruno RAIMBAULT" w:date="2016-08-29T15:06:00Z">
        <w:r w:rsidR="004216C4">
          <w:t xml:space="preserve"> who are</w:t>
        </w:r>
      </w:ins>
      <w:ins w:id="523" w:author="Bruno RAIMBAULT" w:date="2016-08-29T14:05:00Z">
        <w:r>
          <w:t xml:space="preserve"> member of the Administrators group.</w:t>
        </w:r>
      </w:ins>
    </w:p>
    <w:p w:rsidR="00703546" w:rsidRDefault="00703546" w:rsidP="00DF2B60">
      <w:pPr>
        <w:jc w:val="both"/>
        <w:rPr>
          <w:ins w:id="524" w:author="Bruno RAIMBAULT" w:date="2016-08-29T14:08:00Z"/>
          <w:rFonts w:ascii="Cambria" w:eastAsia="Times New Roman" w:hAnsi="Cambria"/>
          <w:b/>
          <w:bCs/>
          <w:i/>
          <w:iCs/>
          <w:noProof/>
          <w:sz w:val="28"/>
          <w:szCs w:val="28"/>
          <w:lang w:eastAsia="en-GB"/>
        </w:rPr>
        <w:pPrChange w:id="525" w:author="Bruno RAIMBAULT" w:date="2016-08-29T14:05:00Z">
          <w:pPr/>
        </w:pPrChange>
      </w:pPr>
      <w:ins w:id="526" w:author="Bruno RAIMBAULT" w:date="2016-08-29T14:08:00Z">
        <w:r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Services: Association</w:t>
        </w:r>
        <w:r w:rsidR="00D71AD7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 xml:space="preserve"> </w:t>
        </w:r>
      </w:ins>
      <w:ins w:id="527" w:author="Bruno RAIMBAULT" w:date="2016-08-29T15:06:00Z">
        <w:r w:rsidR="004216C4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to DataSets and IndicatorGroups via “</w:t>
        </w:r>
      </w:ins>
      <w:ins w:id="528" w:author="Bruno RAIMBAULT" w:date="2016-08-29T14:08:00Z">
        <w:r w:rsidR="00D71AD7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Code</w:t>
        </w:r>
      </w:ins>
      <w:ins w:id="529" w:author="Bruno RAIMBAULT" w:date="2016-08-29T15:06:00Z">
        <w:r w:rsidR="004216C4">
          <w:rPr>
            <w:rFonts w:ascii="Cambria" w:eastAsia="Times New Roman" w:hAnsi="Cambria"/>
            <w:b/>
            <w:bCs/>
            <w:i/>
            <w:iCs/>
            <w:noProof/>
            <w:sz w:val="28"/>
            <w:szCs w:val="28"/>
            <w:lang w:eastAsia="en-GB"/>
          </w:rPr>
          <w:t>”</w:t>
        </w:r>
      </w:ins>
    </w:p>
    <w:tbl>
      <w:tblPr>
        <w:tblpPr w:leftFromText="141" w:rightFromText="141" w:vertAnchor="text" w:tblpY="1"/>
        <w:tblOverlap w:val="never"/>
        <w:tblW w:w="45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835"/>
        <w:tblGridChange w:id="530">
          <w:tblGrid>
            <w:gridCol w:w="1716"/>
            <w:gridCol w:w="124"/>
            <w:gridCol w:w="2711"/>
            <w:gridCol w:w="509"/>
          </w:tblGrid>
        </w:tblGridChange>
      </w:tblGrid>
      <w:tr w:rsidR="004216C4" w:rsidRPr="004216C4" w:rsidTr="004216C4">
        <w:trPr>
          <w:trHeight w:val="300"/>
          <w:ins w:id="531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53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33" w:author="Bruno RAIMBAULT" w:date="2016-08-29T15:05:00Z">
                  <w:rPr>
                    <w:ins w:id="53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535" w:author="Bruno RAIMBAULT" w:date="2016-08-29T14:11:00Z">
                <w:pPr>
                  <w:spacing w:after="0" w:line="240" w:lineRule="auto"/>
                </w:pPr>
              </w:pPrChange>
            </w:pPr>
            <w:ins w:id="53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3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OUG_HSV_DT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53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39" w:author="Bruno RAIMBAULT" w:date="2016-08-29T15:05:00Z">
                  <w:rPr>
                    <w:ins w:id="54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541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542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4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Diagnostic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4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test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545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546" w:author="Bruno RAIMBAULT" w:date="2016-08-29T14:11:00Z"/>
          <w:trPrChange w:id="547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548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54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50" w:author="Bruno RAIMBAULT" w:date="2016-08-29T15:05:00Z">
                  <w:rPr>
                    <w:ins w:id="55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552" w:author="Bruno RAIMBAULT" w:date="2016-08-29T14:11:00Z">
                <w:pPr>
                  <w:spacing w:after="0" w:line="240" w:lineRule="auto"/>
                </w:pPr>
              </w:pPrChange>
            </w:pPr>
            <w:ins w:id="55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5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OUG_HSV_EWS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555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55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57" w:author="Bruno RAIMBAULT" w:date="2016-08-29T15:05:00Z">
                  <w:rPr>
                    <w:ins w:id="55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559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56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6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Early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6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6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Warning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6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6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System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566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567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68" w:author="Bruno RAIMBAULT" w:date="2016-08-29T15:05:00Z">
                  <w:rPr>
                    <w:ins w:id="569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570" w:author="Bruno RAIMBAULT" w:date="2016-08-29T14:11:00Z">
                <w:pPr>
                  <w:spacing w:after="0" w:line="240" w:lineRule="auto"/>
                </w:pPr>
              </w:pPrChange>
            </w:pPr>
            <w:ins w:id="57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7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OUG_HSV_ER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573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74" w:author="Bruno RAIMBAULT" w:date="2016-08-29T15:05:00Z">
                  <w:rPr>
                    <w:ins w:id="575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576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57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7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Emergency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7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8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Room</w:t>
              </w:r>
              <w:proofErr w:type="spellEnd"/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581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582" w:author="Bruno RAIMBAULT" w:date="2016-08-29T14:11:00Z"/>
          <w:trPrChange w:id="583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584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58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86" w:author="Bruno RAIMBAULT" w:date="2016-08-29T15:05:00Z">
                  <w:rPr>
                    <w:ins w:id="58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588" w:author="Bruno RAIMBAULT" w:date="2016-08-29T14:11:00Z">
                <w:pPr>
                  <w:spacing w:after="0" w:line="240" w:lineRule="auto"/>
                </w:pPr>
              </w:pPrChange>
            </w:pPr>
            <w:ins w:id="58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9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OUG_HSV_EC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591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59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593" w:author="Bruno RAIMBAULT" w:date="2016-08-29T15:05:00Z">
                  <w:rPr>
                    <w:ins w:id="59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595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59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9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External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9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59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Consultations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600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60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02" w:author="Bruno RAIMBAULT" w:date="2016-08-29T15:05:00Z">
                  <w:rPr>
                    <w:ins w:id="60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04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60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0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OUG_HSV_ECp</w:t>
              </w:r>
              <w:proofErr w:type="spellEnd"/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607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08" w:author="Bruno RAIMBAULT" w:date="2016-08-29T15:05:00Z">
                  <w:rPr>
                    <w:ins w:id="609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10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61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1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External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1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1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Consultations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1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(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1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children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1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)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618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619" w:author="Bruno RAIMBAULT" w:date="2016-08-29T14:11:00Z"/>
          <w:trPrChange w:id="620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621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62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23" w:author="Bruno RAIMBAULT" w:date="2016-08-29T15:05:00Z">
                  <w:rPr>
                    <w:ins w:id="62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25" w:author="Bruno RAIMBAULT" w:date="2016-08-29T14:11:00Z">
                <w:pPr>
                  <w:spacing w:after="0" w:line="240" w:lineRule="auto"/>
                </w:pPr>
              </w:pPrChange>
            </w:pPr>
            <w:ins w:id="62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2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OUG_HSV_GBV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628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62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30" w:author="Bruno RAIMBAULT" w:date="2016-08-29T15:05:00Z">
                  <w:rPr>
                    <w:ins w:id="63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32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63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3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Gender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3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3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Based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3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3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Violence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639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640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41" w:author="Bruno RAIMBAULT" w:date="2016-08-29T15:05:00Z">
                  <w:rPr>
                    <w:ins w:id="642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43" w:author="Bruno RAIMBAULT" w:date="2016-08-29T14:11:00Z">
                <w:pPr>
                  <w:spacing w:after="0" w:line="240" w:lineRule="auto"/>
                </w:pPr>
              </w:pPrChange>
            </w:pPr>
            <w:ins w:id="64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4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OUG_HSV_HIV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64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47" w:author="Bruno RAIMBAULT" w:date="2016-08-29T15:05:00Z">
                  <w:rPr>
                    <w:ins w:id="64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49" w:author="Bruno RAIMBAULT" w:date="2016-08-29T14:11:00Z">
                <w:pPr>
                  <w:spacing w:after="0" w:line="240" w:lineRule="auto"/>
                </w:pPr>
              </w:pPrChange>
            </w:pPr>
            <w:ins w:id="65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5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HIV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652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653" w:author="Bruno RAIMBAULT" w:date="2016-08-29T14:11:00Z"/>
          <w:trPrChange w:id="654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655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65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57" w:author="Bruno RAIMBAULT" w:date="2016-08-29T15:05:00Z">
                  <w:rPr>
                    <w:ins w:id="65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59" w:author="Bruno RAIMBAULT" w:date="2016-08-29T14:11:00Z">
                <w:pPr>
                  <w:spacing w:after="0" w:line="240" w:lineRule="auto"/>
                </w:pPr>
              </w:pPrChange>
            </w:pPr>
            <w:ins w:id="66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6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OUG_HSV_HW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662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663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64" w:author="Bruno RAIMBAULT" w:date="2016-08-29T15:05:00Z">
                  <w:rPr>
                    <w:ins w:id="665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66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66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6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Hospitalization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6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Ward</w:t>
              </w:r>
            </w:ins>
          </w:p>
        </w:tc>
      </w:tr>
      <w:tr w:rsidR="004216C4" w:rsidRPr="004216C4" w:rsidTr="004216C4">
        <w:trPr>
          <w:trHeight w:val="300"/>
          <w:ins w:id="670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67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72" w:author="Bruno RAIMBAULT" w:date="2016-08-29T15:05:00Z">
                  <w:rPr>
                    <w:ins w:id="67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74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67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7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OUG_HSV_HWp</w:t>
              </w:r>
              <w:proofErr w:type="spellEnd"/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677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78" w:author="Bruno RAIMBAULT" w:date="2016-08-29T15:05:00Z">
                  <w:rPr>
                    <w:ins w:id="679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80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68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8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Hospitalization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8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Ward (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8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children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8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)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686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687" w:author="Bruno RAIMBAULT" w:date="2016-08-29T14:11:00Z"/>
          <w:trPrChange w:id="688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689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690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91" w:author="Bruno RAIMBAULT" w:date="2016-08-29T15:05:00Z">
                  <w:rPr>
                    <w:ins w:id="692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693" w:author="Bruno RAIMBAULT" w:date="2016-08-29T14:11:00Z">
                <w:pPr>
                  <w:spacing w:after="0" w:line="240" w:lineRule="auto"/>
                </w:pPr>
              </w:pPrChange>
            </w:pPr>
            <w:ins w:id="69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69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OUG_HSV_ICU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696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697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698" w:author="Bruno RAIMBAULT" w:date="2016-08-29T15:05:00Z">
                  <w:rPr>
                    <w:ins w:id="699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00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70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0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Intensive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0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0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Care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0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0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Unit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707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70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09" w:author="Bruno RAIMBAULT" w:date="2016-08-29T15:05:00Z">
                  <w:rPr>
                    <w:ins w:id="71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11" w:author="Bruno RAIMBAULT" w:date="2016-08-29T14:11:00Z">
                <w:pPr>
                  <w:spacing w:after="0" w:line="240" w:lineRule="auto"/>
                </w:pPr>
              </w:pPrChange>
            </w:pPr>
            <w:ins w:id="712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1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OUG_HSV_MH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714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15" w:author="Bruno RAIMBAULT" w:date="2016-08-29T15:05:00Z">
                  <w:rPr>
                    <w:ins w:id="716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17" w:author="Bruno RAIMBAULT" w:date="2016-08-29T14:11:00Z">
                <w:pPr>
                  <w:spacing w:after="0" w:line="240" w:lineRule="auto"/>
                </w:pPr>
              </w:pPrChange>
            </w:pPr>
            <w:ins w:id="718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1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Mental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2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Health</w:t>
              </w:r>
              <w:proofErr w:type="spellEnd"/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721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722" w:author="Bruno RAIMBAULT" w:date="2016-08-29T14:11:00Z"/>
          <w:trPrChange w:id="723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724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72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26" w:author="Bruno RAIMBAULT" w:date="2016-08-29T15:05:00Z">
                  <w:rPr>
                    <w:ins w:id="72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28" w:author="Bruno RAIMBAULT" w:date="2016-08-29T14:11:00Z">
                <w:pPr>
                  <w:spacing w:after="0" w:line="240" w:lineRule="auto"/>
                </w:pPr>
              </w:pPrChange>
            </w:pPr>
            <w:ins w:id="72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3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OUG_HSV_NEO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731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73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33" w:author="Bruno RAIMBAULT" w:date="2016-08-29T15:05:00Z">
                  <w:rPr>
                    <w:ins w:id="73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35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73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3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Neonatology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738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73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40" w:author="Bruno RAIMBAULT" w:date="2016-08-29T15:05:00Z">
                  <w:rPr>
                    <w:ins w:id="74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42" w:author="Bruno RAIMBAULT" w:date="2016-08-29T14:11:00Z">
                <w:pPr>
                  <w:spacing w:after="0" w:line="240" w:lineRule="auto"/>
                </w:pPr>
              </w:pPrChange>
            </w:pPr>
            <w:ins w:id="74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4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OUG_HSV_ATFC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74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46" w:author="Bruno RAIMBAULT" w:date="2016-08-29T15:05:00Z">
                  <w:rPr>
                    <w:ins w:id="74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48" w:author="Bruno RAIMBAULT" w:date="2016-08-29T14:11:00Z">
                <w:pPr>
                  <w:spacing w:after="0" w:line="240" w:lineRule="auto"/>
                </w:pPr>
              </w:pPrChange>
            </w:pPr>
            <w:ins w:id="74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5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NUT ATFC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751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752" w:author="Bruno RAIMBAULT" w:date="2016-08-29T14:11:00Z"/>
          <w:trPrChange w:id="753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754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75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56" w:author="Bruno RAIMBAULT" w:date="2016-08-29T15:05:00Z">
                  <w:rPr>
                    <w:ins w:id="75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58" w:author="Bruno RAIMBAULT" w:date="2016-08-29T14:11:00Z">
                <w:pPr>
                  <w:spacing w:after="0" w:line="240" w:lineRule="auto"/>
                </w:pPr>
              </w:pPrChange>
            </w:pPr>
            <w:ins w:id="75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6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OUG_HSV_ITFC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761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76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63" w:author="Bruno RAIMBAULT" w:date="2016-08-29T15:05:00Z">
                  <w:rPr>
                    <w:ins w:id="76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65" w:author="Bruno RAIMBAULT" w:date="2016-08-29T14:11:00Z">
                <w:pPr>
                  <w:spacing w:after="0" w:line="240" w:lineRule="auto"/>
                </w:pPr>
              </w:pPrChange>
            </w:pPr>
            <w:ins w:id="76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6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NUT ITFC</w:t>
              </w:r>
            </w:ins>
          </w:p>
        </w:tc>
      </w:tr>
      <w:tr w:rsidR="004216C4" w:rsidRPr="004216C4" w:rsidTr="004216C4">
        <w:trPr>
          <w:trHeight w:val="300"/>
          <w:ins w:id="768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76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70" w:author="Bruno RAIMBAULT" w:date="2016-08-29T15:05:00Z">
                  <w:rPr>
                    <w:ins w:id="77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72" w:author="Bruno RAIMBAULT" w:date="2016-08-29T14:11:00Z">
                <w:pPr>
                  <w:spacing w:after="0" w:line="240" w:lineRule="auto"/>
                </w:pPr>
              </w:pPrChange>
            </w:pPr>
            <w:ins w:id="77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7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OUG_HSV_TSFC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77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76" w:author="Bruno RAIMBAULT" w:date="2016-08-29T15:05:00Z">
                  <w:rPr>
                    <w:ins w:id="77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78" w:author="Bruno RAIMBAULT" w:date="2016-08-29T14:11:00Z">
                <w:pPr>
                  <w:spacing w:after="0" w:line="240" w:lineRule="auto"/>
                </w:pPr>
              </w:pPrChange>
            </w:pPr>
            <w:ins w:id="77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8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NUT TSFC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781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782" w:author="Bruno RAIMBAULT" w:date="2016-08-29T14:11:00Z"/>
          <w:trPrChange w:id="783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784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78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86" w:author="Bruno RAIMBAULT" w:date="2016-08-29T15:05:00Z">
                  <w:rPr>
                    <w:ins w:id="78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88" w:author="Bruno RAIMBAULT" w:date="2016-08-29T14:11:00Z">
                <w:pPr>
                  <w:spacing w:after="0" w:line="240" w:lineRule="auto"/>
                </w:pPr>
              </w:pPrChange>
            </w:pPr>
            <w:ins w:id="78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9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OUG_HSV_OR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791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79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793" w:author="Bruno RAIMBAULT" w:date="2016-08-29T15:05:00Z">
                  <w:rPr>
                    <w:ins w:id="79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795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79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9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Observation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9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79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Room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800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80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02" w:author="Bruno RAIMBAULT" w:date="2016-08-29T15:05:00Z">
                  <w:rPr>
                    <w:ins w:id="80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04" w:author="Bruno RAIMBAULT" w:date="2016-08-29T14:11:00Z">
                <w:pPr>
                  <w:spacing w:after="0" w:line="240" w:lineRule="auto"/>
                </w:pPr>
              </w:pPrChange>
            </w:pPr>
            <w:ins w:id="80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0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OUG_HSV_OT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807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08" w:author="Bruno RAIMBAULT" w:date="2016-08-29T15:05:00Z">
                  <w:rPr>
                    <w:ins w:id="809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10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81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1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Operating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1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1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Theatre</w:t>
              </w:r>
              <w:proofErr w:type="spellEnd"/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815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816" w:author="Bruno RAIMBAULT" w:date="2016-08-29T14:11:00Z"/>
          <w:trPrChange w:id="817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818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81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20" w:author="Bruno RAIMBAULT" w:date="2016-08-29T15:05:00Z">
                  <w:rPr>
                    <w:ins w:id="82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22" w:author="Bruno RAIMBAULT" w:date="2016-08-29T14:11:00Z">
                <w:pPr>
                  <w:spacing w:after="0" w:line="240" w:lineRule="auto"/>
                </w:pPr>
              </w:pPrChange>
            </w:pPr>
            <w:ins w:id="82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2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OUG_HSV_CH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825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82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27" w:author="Bruno RAIMBAULT" w:date="2016-08-29T15:05:00Z">
                  <w:rPr>
                    <w:ins w:id="82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29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83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3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3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Cholera</w:t>
              </w:r>
            </w:ins>
          </w:p>
        </w:tc>
      </w:tr>
      <w:tr w:rsidR="004216C4" w:rsidRPr="004216C4" w:rsidTr="004216C4">
        <w:trPr>
          <w:trHeight w:val="300"/>
          <w:ins w:id="833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834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35" w:author="Bruno RAIMBAULT" w:date="2016-08-29T15:05:00Z">
                  <w:rPr>
                    <w:ins w:id="836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37" w:author="Bruno RAIMBAULT" w:date="2016-08-29T14:11:00Z">
                <w:pPr>
                  <w:spacing w:after="0" w:line="240" w:lineRule="auto"/>
                </w:pPr>
              </w:pPrChange>
            </w:pPr>
            <w:ins w:id="838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3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OUG_HSV_DEN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840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41" w:author="Bruno RAIMBAULT" w:date="2016-08-29T15:05:00Z">
                  <w:rPr>
                    <w:ins w:id="842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43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84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4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4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Dengue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847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848" w:author="Bruno RAIMBAULT" w:date="2016-08-29T14:11:00Z"/>
          <w:trPrChange w:id="849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850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85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52" w:author="Bruno RAIMBAULT" w:date="2016-08-29T15:05:00Z">
                  <w:rPr>
                    <w:ins w:id="85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54" w:author="Bruno RAIMBAULT" w:date="2016-08-29T14:11:00Z">
                <w:pPr>
                  <w:spacing w:after="0" w:line="240" w:lineRule="auto"/>
                </w:pPr>
              </w:pPrChange>
            </w:pPr>
            <w:ins w:id="85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5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OUG_HSV_MOHW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857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85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59" w:author="Bruno RAIMBAULT" w:date="2016-08-29T15:05:00Z">
                  <w:rPr>
                    <w:ins w:id="86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61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862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6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6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Malaria IPD</w:t>
              </w:r>
            </w:ins>
          </w:p>
        </w:tc>
      </w:tr>
      <w:tr w:rsidR="004216C4" w:rsidRPr="004216C4" w:rsidTr="004216C4">
        <w:trPr>
          <w:trHeight w:val="300"/>
          <w:ins w:id="865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86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67" w:author="Bruno RAIMBAULT" w:date="2016-08-29T15:05:00Z">
                  <w:rPr>
                    <w:ins w:id="86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69" w:author="Bruno RAIMBAULT" w:date="2016-08-29T14:11:00Z">
                <w:pPr>
                  <w:spacing w:after="0" w:line="240" w:lineRule="auto"/>
                </w:pPr>
              </w:pPrChange>
            </w:pPr>
            <w:ins w:id="87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7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OUG_HSV_MOEC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872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73" w:author="Bruno RAIMBAULT" w:date="2016-08-29T15:05:00Z">
                  <w:rPr>
                    <w:ins w:id="874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75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876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7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7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Malaria OPD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879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880" w:author="Bruno RAIMBAULT" w:date="2016-08-29T14:11:00Z"/>
          <w:trPrChange w:id="881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882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883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84" w:author="Bruno RAIMBAULT" w:date="2016-08-29T15:05:00Z">
                  <w:rPr>
                    <w:ins w:id="885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86" w:author="Bruno RAIMBAULT" w:date="2016-08-29T14:11:00Z">
                <w:pPr>
                  <w:spacing w:after="0" w:line="240" w:lineRule="auto"/>
                </w:pPr>
              </w:pPrChange>
            </w:pPr>
            <w:ins w:id="88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8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OUG_HSV_MSL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889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890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891" w:author="Bruno RAIMBAULT" w:date="2016-08-29T15:05:00Z">
                  <w:rPr>
                    <w:ins w:id="892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893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89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9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9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897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Measles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898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89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00" w:author="Bruno RAIMBAULT" w:date="2016-08-29T15:05:00Z">
                  <w:rPr>
                    <w:ins w:id="90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02" w:author="Bruno RAIMBAULT" w:date="2016-08-29T14:11:00Z">
                <w:pPr>
                  <w:spacing w:after="0" w:line="240" w:lineRule="auto"/>
                </w:pPr>
              </w:pPrChange>
            </w:pPr>
            <w:ins w:id="90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0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OUG_HSV_MNG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90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06" w:author="Bruno RAIMBAULT" w:date="2016-08-29T15:05:00Z">
                  <w:rPr>
                    <w:ins w:id="90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08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90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1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Outbreak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1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Meningitis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912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913" w:author="Bruno RAIMBAULT" w:date="2016-08-29T14:11:00Z"/>
          <w:trPrChange w:id="914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915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91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17" w:author="Bruno RAIMBAULT" w:date="2016-08-29T15:05:00Z">
                  <w:rPr>
                    <w:ins w:id="91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19" w:author="Bruno RAIMBAULT" w:date="2016-08-29T14:11:00Z">
                <w:pPr>
                  <w:spacing w:after="0" w:line="240" w:lineRule="auto"/>
                </w:pPr>
              </w:pPrChange>
            </w:pPr>
            <w:ins w:id="92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2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OUG_HSV_SRHHW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922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923" w:author="Bruno RAIMBAULT" w:date="2016-08-29T14:11:00Z"/>
                <w:rFonts w:eastAsia="Times New Roman" w:cs="Calibri"/>
                <w:color w:val="000000"/>
                <w:sz w:val="20"/>
                <w:lang w:eastAsia="es-ES"/>
                <w:rPrChange w:id="924" w:author="Bruno RAIMBAULT" w:date="2016-08-29T15:05:00Z">
                  <w:rPr>
                    <w:ins w:id="925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26" w:author="Bruno RAIMBAULT" w:date="2016-08-29T14:11:00Z">
                <w:pPr>
                  <w:spacing w:after="0" w:line="240" w:lineRule="auto"/>
                </w:pPr>
              </w:pPrChange>
            </w:pPr>
            <w:ins w:id="92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eastAsia="es-ES"/>
                  <w:rPrChange w:id="92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Sexual and Rep. Health IPD</w:t>
              </w:r>
            </w:ins>
          </w:p>
        </w:tc>
      </w:tr>
      <w:tr w:rsidR="004216C4" w:rsidRPr="004216C4" w:rsidTr="004216C4">
        <w:trPr>
          <w:trHeight w:val="300"/>
          <w:ins w:id="929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930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31" w:author="Bruno RAIMBAULT" w:date="2016-08-29T15:05:00Z">
                  <w:rPr>
                    <w:ins w:id="932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33" w:author="Bruno RAIMBAULT" w:date="2016-08-29T14:11:00Z">
                <w:pPr>
                  <w:spacing w:after="0" w:line="240" w:lineRule="auto"/>
                </w:pPr>
              </w:pPrChange>
            </w:pPr>
            <w:ins w:id="934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35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OUG_HSV_SRHEC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936" w:author="Bruno RAIMBAULT" w:date="2016-08-29T14:11:00Z"/>
                <w:rFonts w:eastAsia="Times New Roman" w:cs="Calibri"/>
                <w:color w:val="000000"/>
                <w:sz w:val="20"/>
                <w:lang w:eastAsia="es-ES"/>
                <w:rPrChange w:id="937" w:author="Bruno RAIMBAULT" w:date="2016-08-29T15:05:00Z">
                  <w:rPr>
                    <w:ins w:id="93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39" w:author="Bruno RAIMBAULT" w:date="2016-08-29T14:11:00Z">
                <w:pPr>
                  <w:spacing w:after="0" w:line="240" w:lineRule="auto"/>
                </w:pPr>
              </w:pPrChange>
            </w:pPr>
            <w:ins w:id="94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eastAsia="es-ES"/>
                  <w:rPrChange w:id="94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Sexual and Rep. Health OPD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942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943" w:author="Bruno RAIMBAULT" w:date="2016-08-29T14:11:00Z"/>
          <w:trPrChange w:id="944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945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94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47" w:author="Bruno RAIMBAULT" w:date="2016-08-29T15:05:00Z">
                  <w:rPr>
                    <w:ins w:id="94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49" w:author="Bruno RAIMBAULT" w:date="2016-08-29T14:11:00Z">
                <w:pPr>
                  <w:spacing w:after="0" w:line="240" w:lineRule="auto"/>
                </w:pPr>
              </w:pPrChange>
            </w:pPr>
            <w:ins w:id="95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5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OUG_HSV_SW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952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953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54" w:author="Bruno RAIMBAULT" w:date="2016-08-29T15:05:00Z">
                  <w:rPr>
                    <w:ins w:id="955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56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957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58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Surgical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59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Ward</w:t>
              </w:r>
            </w:ins>
          </w:p>
        </w:tc>
      </w:tr>
      <w:tr w:rsidR="004216C4" w:rsidRPr="004216C4" w:rsidTr="004216C4">
        <w:trPr>
          <w:trHeight w:val="300"/>
          <w:ins w:id="960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96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62" w:author="Bruno RAIMBAULT" w:date="2016-08-29T15:05:00Z">
                  <w:rPr>
                    <w:ins w:id="96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64" w:author="Bruno RAIMBAULT" w:date="2016-08-29T14:11:00Z">
                <w:pPr>
                  <w:spacing w:after="0" w:line="240" w:lineRule="auto"/>
                </w:pPr>
              </w:pPrChange>
            </w:pPr>
            <w:ins w:id="96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6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OUG_HSV_MOR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967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68" w:author="Bruno RAIMBAULT" w:date="2016-08-29T15:05:00Z">
                  <w:rPr>
                    <w:ins w:id="969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70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971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7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Surveillance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7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7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Mortality</w:t>
              </w:r>
              <w:proofErr w:type="spellEnd"/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975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976" w:author="Bruno RAIMBAULT" w:date="2016-08-29T14:11:00Z"/>
          <w:trPrChange w:id="977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978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979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80" w:author="Bruno RAIMBAULT" w:date="2016-08-29T15:05:00Z">
                  <w:rPr>
                    <w:ins w:id="981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82" w:author="Bruno RAIMBAULT" w:date="2016-08-29T14:11:00Z">
                <w:pPr>
                  <w:spacing w:after="0" w:line="240" w:lineRule="auto"/>
                </w:pPr>
              </w:pPrChange>
            </w:pPr>
            <w:ins w:id="983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84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OUG_HSV_NS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985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986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87" w:author="Bruno RAIMBAULT" w:date="2016-08-29T15:05:00Z">
                  <w:rPr>
                    <w:ins w:id="988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89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990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91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Surveillance</w:t>
              </w:r>
              <w:proofErr w:type="spellEnd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92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 xml:space="preserve"> </w:t>
              </w:r>
              <w:proofErr w:type="spellStart"/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99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Nut</w:t>
              </w:r>
              <w:proofErr w:type="spellEnd"/>
            </w:ins>
          </w:p>
        </w:tc>
      </w:tr>
      <w:tr w:rsidR="004216C4" w:rsidRPr="004216C4" w:rsidTr="004216C4">
        <w:trPr>
          <w:trHeight w:val="300"/>
          <w:ins w:id="994" w:author="Bruno RAIMBAULT" w:date="2016-08-29T14:11:00Z"/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995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996" w:author="Bruno RAIMBAULT" w:date="2016-08-29T15:05:00Z">
                  <w:rPr>
                    <w:ins w:id="997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998" w:author="Bruno RAIMBAULT" w:date="2016-08-29T14:11:00Z">
                <w:pPr>
                  <w:spacing w:after="0" w:line="240" w:lineRule="auto"/>
                </w:pPr>
              </w:pPrChange>
            </w:pPr>
            <w:ins w:id="999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1000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OUG_HSV_TB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71AD7" w:rsidRPr="004216C4" w:rsidRDefault="00D71AD7" w:rsidP="00D71AD7">
            <w:pPr>
              <w:spacing w:after="0" w:line="240" w:lineRule="auto"/>
              <w:rPr>
                <w:ins w:id="100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1002" w:author="Bruno RAIMBAULT" w:date="2016-08-29T15:05:00Z">
                  <w:rPr>
                    <w:ins w:id="100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1004" w:author="Bruno RAIMBAULT" w:date="2016-08-29T14:11:00Z">
                <w:pPr>
                  <w:spacing w:after="0" w:line="240" w:lineRule="auto"/>
                </w:pPr>
              </w:pPrChange>
            </w:pPr>
            <w:ins w:id="100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100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TB</w:t>
              </w:r>
            </w:ins>
          </w:p>
        </w:tc>
      </w:tr>
      <w:tr w:rsidR="00D71AD7" w:rsidRPr="004216C4" w:rsidTr="004216C4">
        <w:tblPrEx>
          <w:tblW w:w="4551" w:type="dxa"/>
          <w:tblInd w:w="55" w:type="dxa"/>
          <w:tblCellMar>
            <w:left w:w="70" w:type="dxa"/>
            <w:right w:w="70" w:type="dxa"/>
          </w:tblCellMar>
          <w:tblPrExChange w:id="1007" w:author="Bruno RAIMBAULT" w:date="2016-08-29T15:05:00Z">
            <w:tblPrEx>
              <w:tblW w:w="5060" w:type="dxa"/>
              <w:tblInd w:w="55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300"/>
          <w:ins w:id="1008" w:author="Bruno RAIMBAULT" w:date="2016-08-29T14:11:00Z"/>
          <w:trPrChange w:id="1009" w:author="Bruno RAIMBAULT" w:date="2016-08-29T15:05:00Z">
            <w:trPr>
              <w:trHeight w:val="300"/>
            </w:trPr>
          </w:trPrChange>
        </w:trPr>
        <w:tc>
          <w:tcPr>
            <w:tcW w:w="17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  <w:tcPrChange w:id="1010" w:author="Bruno RAIMBAULT" w:date="2016-08-29T15:05:00Z">
              <w:tcPr>
                <w:tcW w:w="1840" w:type="dxa"/>
                <w:gridSpan w:val="2"/>
                <w:tcBorders>
                  <w:top w:val="single" w:sz="4" w:space="0" w:color="95B3D7"/>
                  <w:left w:val="single" w:sz="4" w:space="0" w:color="95B3D7"/>
                  <w:bottom w:val="single" w:sz="4" w:space="0" w:color="95B3D7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1011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1012" w:author="Bruno RAIMBAULT" w:date="2016-08-29T15:05:00Z">
                  <w:rPr>
                    <w:ins w:id="1013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1014" w:author="Bruno RAIMBAULT" w:date="2016-08-29T14:11:00Z">
                <w:pPr>
                  <w:spacing w:after="0" w:line="240" w:lineRule="auto"/>
                </w:pPr>
              </w:pPrChange>
            </w:pPr>
            <w:ins w:id="1015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1016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OUG_HSV_VAC</w:t>
              </w:r>
            </w:ins>
          </w:p>
        </w:tc>
        <w:tc>
          <w:tcPr>
            <w:tcW w:w="283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  <w:tcPrChange w:id="1017" w:author="Bruno RAIMBAULT" w:date="2016-08-29T15:05:00Z">
              <w:tcPr>
                <w:tcW w:w="3220" w:type="dxa"/>
                <w:gridSpan w:val="2"/>
                <w:tcBorders>
                  <w:top w:val="single" w:sz="4" w:space="0" w:color="95B3D7"/>
                  <w:left w:val="nil"/>
                  <w:bottom w:val="single" w:sz="4" w:space="0" w:color="95B3D7"/>
                  <w:right w:val="single" w:sz="4" w:space="0" w:color="95B3D7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71AD7" w:rsidRPr="004216C4" w:rsidRDefault="00D71AD7" w:rsidP="00D71AD7">
            <w:pPr>
              <w:spacing w:after="0" w:line="240" w:lineRule="auto"/>
              <w:rPr>
                <w:ins w:id="1018" w:author="Bruno RAIMBAULT" w:date="2016-08-29T14:11:00Z"/>
                <w:rFonts w:eastAsia="Times New Roman" w:cs="Calibri"/>
                <w:color w:val="000000"/>
                <w:sz w:val="20"/>
                <w:lang w:val="es-ES" w:eastAsia="es-ES"/>
                <w:rPrChange w:id="1019" w:author="Bruno RAIMBAULT" w:date="2016-08-29T15:05:00Z">
                  <w:rPr>
                    <w:ins w:id="1020" w:author="Bruno RAIMBAULT" w:date="2016-08-29T14:11:00Z"/>
                    <w:rFonts w:eastAsia="Times New Roman" w:cs="Calibri"/>
                    <w:color w:val="000000"/>
                    <w:lang w:val="es-ES" w:eastAsia="es-ES"/>
                  </w:rPr>
                </w:rPrChange>
              </w:rPr>
              <w:pPrChange w:id="1021" w:author="Bruno RAIMBAULT" w:date="2016-08-29T14:11:00Z">
                <w:pPr>
                  <w:spacing w:after="0" w:line="240" w:lineRule="auto"/>
                </w:pPr>
              </w:pPrChange>
            </w:pPr>
            <w:proofErr w:type="spellStart"/>
            <w:ins w:id="1022" w:author="Bruno RAIMBAULT" w:date="2016-08-29T14:11:00Z">
              <w:r w:rsidRPr="004216C4">
                <w:rPr>
                  <w:rFonts w:eastAsia="Times New Roman" w:cs="Calibri"/>
                  <w:color w:val="000000"/>
                  <w:sz w:val="20"/>
                  <w:lang w:val="es-ES" w:eastAsia="es-ES"/>
                  <w:rPrChange w:id="1023" w:author="Bruno RAIMBAULT" w:date="2016-08-29T15:05:00Z">
                    <w:rPr>
                      <w:rFonts w:eastAsia="Times New Roman" w:cs="Calibri"/>
                      <w:color w:val="000000"/>
                      <w:lang w:val="es-ES" w:eastAsia="es-ES"/>
                    </w:rPr>
                  </w:rPrChange>
                </w:rPr>
                <w:t>Vaccination</w:t>
              </w:r>
              <w:proofErr w:type="spellEnd"/>
            </w:ins>
          </w:p>
        </w:tc>
      </w:tr>
    </w:tbl>
    <w:p w:rsidR="00D71AD7" w:rsidRDefault="00D71AD7" w:rsidP="000F64B7">
      <w:pPr>
        <w:spacing w:after="0"/>
        <w:jc w:val="both"/>
        <w:rPr>
          <w:ins w:id="1024" w:author="Bruno RAIMBAULT" w:date="2016-08-29T14:11:00Z"/>
        </w:rPr>
        <w:pPrChange w:id="1025" w:author="Bruno RAIMBAULT" w:date="2016-08-29T14:28:00Z">
          <w:pPr/>
        </w:pPrChange>
      </w:pPr>
      <w:ins w:id="1026" w:author="Bruno RAIMBAULT" w:date="2016-08-29T14:11:00Z">
        <w:r>
          <w:t xml:space="preserve">All </w:t>
        </w:r>
      </w:ins>
      <w:ins w:id="1027" w:author="Bruno RAIMBAULT" w:date="2016-08-29T14:12:00Z">
        <w:r>
          <w:t xml:space="preserve">the </w:t>
        </w:r>
        <w:proofErr w:type="spellStart"/>
        <w:r>
          <w:t>organisationUnitGroups</w:t>
        </w:r>
      </w:ins>
      <w:proofErr w:type="spellEnd"/>
      <w:ins w:id="1028" w:author="Bruno RAIMBAULT" w:date="2016-08-29T14:11:00Z">
        <w:r>
          <w:t xml:space="preserve"> are assigned a </w:t>
        </w:r>
      </w:ins>
      <w:ins w:id="1029" w:author="Bruno RAIMBAULT" w:date="2016-08-29T14:20:00Z">
        <w:r w:rsidR="007D1305">
          <w:t>“</w:t>
        </w:r>
      </w:ins>
      <w:ins w:id="1030" w:author="Bruno RAIMBAULT" w:date="2016-08-29T14:11:00Z">
        <w:r>
          <w:t>Code</w:t>
        </w:r>
      </w:ins>
      <w:ins w:id="1031" w:author="Bruno RAIMBAULT" w:date="2016-08-29T14:20:00Z">
        <w:r w:rsidR="007D1305">
          <w:t>”</w:t>
        </w:r>
      </w:ins>
      <w:ins w:id="1032" w:author="Bruno RAIMBAULT" w:date="2016-08-29T14:11:00Z">
        <w:r>
          <w:t xml:space="preserve"> with the following pattern:</w:t>
        </w:r>
      </w:ins>
    </w:p>
    <w:p w:rsidR="00D71AD7" w:rsidRDefault="00D71AD7" w:rsidP="00D71AD7">
      <w:pPr>
        <w:jc w:val="both"/>
        <w:rPr>
          <w:ins w:id="1033" w:author="Bruno RAIMBAULT" w:date="2016-08-29T14:13:00Z"/>
          <w:rFonts w:ascii="Consolas" w:hAnsi="Consolas" w:cs="Consolas"/>
        </w:rPr>
        <w:pPrChange w:id="1034" w:author="Bruno RAIMBAULT" w:date="2016-08-29T14:16:00Z">
          <w:pPr/>
        </w:pPrChange>
      </w:pPr>
      <w:ins w:id="1035" w:author="Bruno RAIMBAULT" w:date="2016-08-29T14:12:00Z">
        <w:r w:rsidRPr="00386CE2">
          <w:rPr>
            <w:rFonts w:ascii="Consolas" w:hAnsi="Consolas" w:cs="Consolas"/>
            <w:bdr w:val="single" w:sz="4" w:space="0" w:color="auto"/>
            <w:rPrChange w:id="1036" w:author="Bruno RAIMBAULT" w:date="2016-08-29T14:26:00Z">
              <w:rPr/>
            </w:rPrChange>
          </w:rPr>
          <w:t>OUG_HSV_</w:t>
        </w:r>
      </w:ins>
      <w:ins w:id="1037" w:author="Bruno RAIMBAULT" w:date="2016-08-29T14:13:00Z">
        <w:r w:rsidRPr="00386CE2">
          <w:rPr>
            <w:rFonts w:ascii="Consolas" w:hAnsi="Consolas" w:cs="Consolas"/>
            <w:i/>
            <w:color w:val="FF0000"/>
            <w:bdr w:val="single" w:sz="4" w:space="0" w:color="auto"/>
            <w:rPrChange w:id="1038" w:author="Bruno RAIMBAULT" w:date="2016-08-29T14:26:00Z">
              <w:rPr>
                <w:i/>
              </w:rPr>
            </w:rPrChange>
          </w:rPr>
          <w:t>**</w:t>
        </w:r>
      </w:ins>
      <w:ins w:id="1039" w:author="Bruno RAIMBAULT" w:date="2016-08-29T14:12:00Z">
        <w:r w:rsidRPr="00386CE2">
          <w:rPr>
            <w:rFonts w:ascii="Consolas" w:hAnsi="Consolas" w:cs="Consolas"/>
            <w:i/>
            <w:color w:val="FF0000"/>
            <w:bdr w:val="single" w:sz="4" w:space="0" w:color="auto"/>
            <w:rPrChange w:id="1040" w:author="Bruno RAIMBAULT" w:date="2016-08-29T14:26:00Z">
              <w:rPr/>
            </w:rPrChange>
          </w:rPr>
          <w:t>TYPE OF SERVICE</w:t>
        </w:r>
      </w:ins>
      <w:ins w:id="1041" w:author="Bruno RAIMBAULT" w:date="2016-08-29T14:13:00Z">
        <w:r w:rsidRPr="00386CE2">
          <w:rPr>
            <w:rFonts w:ascii="Consolas" w:hAnsi="Consolas" w:cs="Consolas"/>
            <w:i/>
            <w:color w:val="FF0000"/>
            <w:bdr w:val="single" w:sz="4" w:space="0" w:color="auto"/>
            <w:rPrChange w:id="1042" w:author="Bruno RAIMBAULT" w:date="2016-08-29T14:26:00Z">
              <w:rPr>
                <w:i/>
              </w:rPr>
            </w:rPrChange>
          </w:rPr>
          <w:t>**</w:t>
        </w:r>
        <w:r w:rsidRPr="00D71AD7">
          <w:rPr>
            <w:rFonts w:ascii="Consolas" w:hAnsi="Consolas" w:cs="Consolas"/>
            <w:rPrChange w:id="1043" w:author="Bruno RAIMBAULT" w:date="2016-08-29T14:13:00Z">
              <w:rPr/>
            </w:rPrChange>
          </w:rPr>
          <w:t xml:space="preserve"> </w:t>
        </w:r>
      </w:ins>
    </w:p>
    <w:p w:rsidR="007D1305" w:rsidRDefault="00D71AD7" w:rsidP="00D71AD7">
      <w:pPr>
        <w:jc w:val="both"/>
        <w:rPr>
          <w:ins w:id="1044" w:author="Bruno RAIMBAULT" w:date="2016-08-29T14:22:00Z"/>
        </w:rPr>
        <w:pPrChange w:id="1045" w:author="Bruno RAIMBAULT" w:date="2016-08-29T14:16:00Z">
          <w:pPr/>
        </w:pPrChange>
      </w:pPr>
      <w:ins w:id="1046" w:author="Bruno RAIMBAULT" w:date="2016-08-29T14:13:00Z">
        <w:r>
          <w:t xml:space="preserve">The </w:t>
        </w:r>
      </w:ins>
      <w:ins w:id="1047" w:author="Bruno RAIMBAULT" w:date="2016-08-29T14:20:00Z">
        <w:r w:rsidR="007D1305">
          <w:t xml:space="preserve">**type of service** </w:t>
        </w:r>
      </w:ins>
      <w:ins w:id="1048" w:author="Bruno RAIMBAULT" w:date="2016-08-29T14:28:00Z">
        <w:r w:rsidR="00386CE2">
          <w:t>(</w:t>
        </w:r>
      </w:ins>
      <w:ins w:id="1049" w:author="Bruno RAIMBAULT" w:date="2016-08-29T14:20:00Z">
        <w:r w:rsidR="007D1305">
          <w:t>par</w:t>
        </w:r>
      </w:ins>
      <w:ins w:id="1050" w:author="Bruno RAIMBAULT" w:date="2016-08-29T14:27:00Z">
        <w:r w:rsidR="00386CE2">
          <w:t>t</w:t>
        </w:r>
      </w:ins>
      <w:ins w:id="1051" w:author="Bruno RAIMBAULT" w:date="2016-08-29T14:20:00Z">
        <w:r w:rsidR="007D1305">
          <w:t xml:space="preserve"> of the</w:t>
        </w:r>
      </w:ins>
      <w:ins w:id="1052" w:author="Bruno RAIMBAULT" w:date="2016-08-29T14:13:00Z">
        <w:r>
          <w:t xml:space="preserve"> </w:t>
        </w:r>
      </w:ins>
      <w:ins w:id="1053" w:author="Bruno RAIMBAULT" w:date="2016-08-29T14:20:00Z">
        <w:r w:rsidR="007D1305">
          <w:t>“C</w:t>
        </w:r>
      </w:ins>
      <w:ins w:id="1054" w:author="Bruno RAIMBAULT" w:date="2016-08-29T14:13:00Z">
        <w:r>
          <w:t>ode</w:t>
        </w:r>
      </w:ins>
      <w:ins w:id="1055" w:author="Bruno RAIMBAULT" w:date="2016-08-29T14:20:00Z">
        <w:r w:rsidR="007D1305">
          <w:t>”</w:t>
        </w:r>
      </w:ins>
      <w:ins w:id="1056" w:author="Bruno RAIMBAULT" w:date="2016-08-29T14:28:00Z">
        <w:r w:rsidR="00386CE2">
          <w:t>)</w:t>
        </w:r>
      </w:ins>
      <w:ins w:id="1057" w:author="Bruno RAIMBAULT" w:date="2016-08-29T14:13:00Z">
        <w:r>
          <w:t xml:space="preserve"> is used </w:t>
        </w:r>
        <w:r w:rsidR="000F64B7">
          <w:t xml:space="preserve">to match </w:t>
        </w:r>
        <w:proofErr w:type="spellStart"/>
        <w:r w:rsidR="000F64B7">
          <w:t>DataSets</w:t>
        </w:r>
        <w:proofErr w:type="spellEnd"/>
        <w:r w:rsidR="000F64B7">
          <w:t xml:space="preserve"> and </w:t>
        </w:r>
        <w:proofErr w:type="spellStart"/>
        <w:r w:rsidR="000F64B7">
          <w:t>Indicator</w:t>
        </w:r>
        <w:r>
          <w:t>Groups</w:t>
        </w:r>
        <w:proofErr w:type="spellEnd"/>
        <w:r>
          <w:t xml:space="preserve"> that are related to a </w:t>
        </w:r>
      </w:ins>
      <w:ins w:id="1058" w:author="Bruno RAIMBAULT" w:date="2016-08-29T14:20:00Z">
        <w:r w:rsidR="007D1305">
          <w:t>S</w:t>
        </w:r>
      </w:ins>
      <w:ins w:id="1059" w:author="Bruno RAIMBAULT" w:date="2016-08-29T14:13:00Z">
        <w:r>
          <w:t>ervice</w:t>
        </w:r>
      </w:ins>
      <w:ins w:id="1060" w:author="Bruno RAIMBAULT" w:date="2016-08-29T14:15:00Z">
        <w:r>
          <w:t xml:space="preserve">. </w:t>
        </w:r>
      </w:ins>
    </w:p>
    <w:p w:rsidR="000F64B7" w:rsidRDefault="000F64B7" w:rsidP="00D71AD7">
      <w:pPr>
        <w:jc w:val="both"/>
        <w:rPr>
          <w:ins w:id="1061" w:author="Bruno RAIMBAULT" w:date="2016-08-29T14:29:00Z"/>
        </w:rPr>
        <w:pPrChange w:id="1062" w:author="Bruno RAIMBAULT" w:date="2016-08-29T14:16:00Z">
          <w:pPr/>
        </w:pPrChange>
      </w:pPr>
    </w:p>
    <w:p w:rsidR="007D1305" w:rsidRDefault="00D71AD7" w:rsidP="00D71AD7">
      <w:pPr>
        <w:jc w:val="both"/>
        <w:rPr>
          <w:ins w:id="1063" w:author="Bruno RAIMBAULT" w:date="2016-08-29T14:19:00Z"/>
        </w:rPr>
        <w:pPrChange w:id="1064" w:author="Bruno RAIMBAULT" w:date="2016-08-29T14:16:00Z">
          <w:pPr/>
        </w:pPrChange>
      </w:pPr>
      <w:ins w:id="1065" w:author="Bruno RAIMBAULT" w:date="2016-08-29T14:15:00Z">
        <w:r>
          <w:t xml:space="preserve">A specific </w:t>
        </w:r>
      </w:ins>
      <w:ins w:id="1066" w:author="Bruno RAIMBAULT" w:date="2016-08-29T14:20:00Z">
        <w:r w:rsidR="007D1305">
          <w:t>“</w:t>
        </w:r>
        <w:proofErr w:type="spellStart"/>
        <w:r w:rsidR="007D1305">
          <w:t>serviceCode</w:t>
        </w:r>
        <w:proofErr w:type="spellEnd"/>
        <w:r w:rsidR="007D1305">
          <w:t xml:space="preserve">” </w:t>
        </w:r>
      </w:ins>
      <w:ins w:id="1067" w:author="Bruno RAIMBAULT" w:date="2016-08-29T14:15:00Z">
        <w:r>
          <w:t>attribute is associate</w:t>
        </w:r>
      </w:ins>
      <w:ins w:id="1068" w:author="Bruno RAIMBAULT" w:date="2016-08-29T14:19:00Z">
        <w:r w:rsidR="007D1305">
          <w:t>d</w:t>
        </w:r>
      </w:ins>
      <w:ins w:id="1069" w:author="Bruno RAIMBAULT" w:date="2016-08-29T14:15:00Z">
        <w:r>
          <w:t xml:space="preserve"> to these two objects (</w:t>
        </w:r>
      </w:ins>
      <w:ins w:id="1070" w:author="Bruno RAIMBAULT" w:date="2016-08-29T14:19:00Z">
        <w:r w:rsidR="007D1305">
          <w:t xml:space="preserve">which definition is </w:t>
        </w:r>
      </w:ins>
      <w:ins w:id="1071" w:author="Bruno RAIMBAULT" w:date="2016-08-29T14:15:00Z">
        <w:r>
          <w:t>d</w:t>
        </w:r>
        <w:r w:rsidR="007D1305">
          <w:t>escribed in the following part)</w:t>
        </w:r>
      </w:ins>
      <w:ins w:id="1072" w:author="Bruno RAIMBAULT" w:date="2016-08-29T14:21:00Z">
        <w:r w:rsidR="007D1305">
          <w:t xml:space="preserve"> so they can be matched.</w:t>
        </w:r>
      </w:ins>
    </w:p>
    <w:p w:rsidR="007D1305" w:rsidRDefault="007D1305" w:rsidP="000F64B7">
      <w:pPr>
        <w:pStyle w:val="ListParagraph"/>
        <w:spacing w:after="0"/>
        <w:ind w:left="2160"/>
        <w:jc w:val="both"/>
        <w:rPr>
          <w:ins w:id="1073" w:author="Bruno RAIMBAULT" w:date="2016-08-29T14:19:00Z"/>
        </w:rPr>
        <w:pPrChange w:id="1074" w:author="Bruno RAIMBAULT" w:date="2016-08-29T14:28:00Z">
          <w:pPr/>
        </w:pPrChange>
      </w:pPr>
      <w:ins w:id="1075" w:author="Bruno RAIMBAULT" w:date="2016-08-29T14:19:00Z">
        <w:r>
          <w:t xml:space="preserve">For </w:t>
        </w:r>
        <w:proofErr w:type="spellStart"/>
        <w:r>
          <w:t>DataSets</w:t>
        </w:r>
        <w:proofErr w:type="spellEnd"/>
        <w:r>
          <w:t xml:space="preserve"> the </w:t>
        </w:r>
      </w:ins>
      <w:ins w:id="1076" w:author="Bruno RAIMBAULT" w:date="2016-08-29T14:21:00Z">
        <w:r>
          <w:t>“</w:t>
        </w:r>
      </w:ins>
      <w:proofErr w:type="spellStart"/>
      <w:ins w:id="1077" w:author="Bruno RAIMBAULT" w:date="2016-08-29T14:19:00Z">
        <w:r>
          <w:t>ser</w:t>
        </w:r>
      </w:ins>
      <w:ins w:id="1078" w:author="Bruno RAIMBAULT" w:date="2016-08-29T14:21:00Z">
        <w:r>
          <w:t>viceCode</w:t>
        </w:r>
        <w:proofErr w:type="spellEnd"/>
        <w:r>
          <w:t>” pattern is</w:t>
        </w:r>
      </w:ins>
      <w:ins w:id="1079" w:author="Bruno RAIMBAULT" w:date="2016-08-29T14:19:00Z">
        <w:r>
          <w:t>:</w:t>
        </w:r>
      </w:ins>
    </w:p>
    <w:p w:rsidR="007D1305" w:rsidRDefault="007D1305" w:rsidP="00386CE2">
      <w:pPr>
        <w:ind w:left="1440"/>
        <w:jc w:val="both"/>
        <w:rPr>
          <w:ins w:id="1080" w:author="Bruno RAIMBAULT" w:date="2016-08-29T14:22:00Z"/>
          <w:rFonts w:ascii="Consolas" w:hAnsi="Consolas" w:cs="Consolas"/>
        </w:rPr>
        <w:pPrChange w:id="1081" w:author="Bruno RAIMBAULT" w:date="2016-08-29T14:25:00Z">
          <w:pPr>
            <w:jc w:val="both"/>
          </w:pPr>
        </w:pPrChange>
      </w:pPr>
      <w:ins w:id="1082" w:author="Bruno RAIMBAULT" w:date="2016-08-29T14:22:00Z">
        <w:r w:rsidRPr="00386CE2">
          <w:rPr>
            <w:rFonts w:ascii="Consolas" w:hAnsi="Consolas" w:cs="Consolas"/>
            <w:bdr w:val="single" w:sz="4" w:space="0" w:color="808080" w:themeColor="background1" w:themeShade="80"/>
            <w:rPrChange w:id="1083" w:author="Bruno RAIMBAULT" w:date="2016-08-29T14:27:00Z">
              <w:rPr>
                <w:rFonts w:ascii="Consolas" w:hAnsi="Consolas" w:cs="Consolas"/>
              </w:rPr>
            </w:rPrChange>
          </w:rPr>
          <w:t>DS_</w:t>
        </w:r>
        <w:r w:rsidRPr="00386CE2">
          <w:rPr>
            <w:rFonts w:ascii="Consolas" w:hAnsi="Consolas" w:cs="Consolas"/>
            <w:i/>
            <w:color w:val="FF0000"/>
            <w:bdr w:val="single" w:sz="4" w:space="0" w:color="808080" w:themeColor="background1" w:themeShade="80"/>
            <w:rPrChange w:id="1084" w:author="Bruno RAIMBAULT" w:date="2016-08-29T14:27:00Z">
              <w:rPr>
                <w:rFonts w:ascii="Consolas" w:hAnsi="Consolas" w:cs="Consolas"/>
                <w:i/>
                <w:color w:val="FF0000"/>
              </w:rPr>
            </w:rPrChange>
          </w:rPr>
          <w:t>**TYPE OF SERVICE**</w:t>
        </w:r>
        <w:r w:rsidRPr="00927C64">
          <w:rPr>
            <w:rFonts w:ascii="Consolas" w:hAnsi="Consolas" w:cs="Consolas"/>
          </w:rPr>
          <w:t xml:space="preserve"> </w:t>
        </w:r>
      </w:ins>
    </w:p>
    <w:p w:rsidR="007D1305" w:rsidRDefault="007D1305" w:rsidP="004216C4">
      <w:pPr>
        <w:pStyle w:val="ListParagraph"/>
        <w:spacing w:after="0"/>
        <w:ind w:left="4320"/>
        <w:jc w:val="both"/>
        <w:rPr>
          <w:ins w:id="1085" w:author="Bruno RAIMBAULT" w:date="2016-08-29T14:22:00Z"/>
        </w:rPr>
        <w:pPrChange w:id="1086" w:author="Bruno RAIMBAULT" w:date="2016-08-29T15:05:00Z">
          <w:pPr/>
        </w:pPrChange>
      </w:pPr>
      <w:ins w:id="1087" w:author="Bruno RAIMBAULT" w:date="2016-08-29T14:22:00Z">
        <w:r>
          <w:t xml:space="preserve">For </w:t>
        </w:r>
        <w:proofErr w:type="spellStart"/>
        <w:r>
          <w:t>Indicator</w:t>
        </w:r>
      </w:ins>
      <w:ins w:id="1088" w:author="Bruno RAIMBAULT" w:date="2016-08-29T14:29:00Z">
        <w:r w:rsidR="000F64B7">
          <w:t>Group</w:t>
        </w:r>
      </w:ins>
      <w:ins w:id="1089" w:author="Bruno RAIMBAULT" w:date="2016-08-29T14:22:00Z">
        <w:r>
          <w:t>s</w:t>
        </w:r>
        <w:proofErr w:type="spellEnd"/>
        <w:r>
          <w:t xml:space="preserve"> the “</w:t>
        </w:r>
        <w:proofErr w:type="spellStart"/>
        <w:r>
          <w:t>serviceCode</w:t>
        </w:r>
        <w:proofErr w:type="spellEnd"/>
        <w:r>
          <w:t>” pattern is:</w:t>
        </w:r>
      </w:ins>
    </w:p>
    <w:p w:rsidR="000F64B7" w:rsidRDefault="007D1305" w:rsidP="000F64B7">
      <w:pPr>
        <w:ind w:left="4320"/>
        <w:jc w:val="both"/>
        <w:rPr>
          <w:ins w:id="1090" w:author="Bruno RAIMBAULT" w:date="2016-08-29T14:32:00Z"/>
          <w:rFonts w:ascii="Consolas" w:hAnsi="Consolas" w:cs="Consolas"/>
        </w:rPr>
        <w:pPrChange w:id="1091" w:author="Bruno RAIMBAULT" w:date="2016-08-29T14:29:00Z">
          <w:pPr/>
        </w:pPrChange>
      </w:pPr>
      <w:ins w:id="1092" w:author="Bruno RAIMBAULT" w:date="2016-08-29T14:22:00Z">
        <w:r w:rsidRPr="00386CE2">
          <w:rPr>
            <w:rFonts w:ascii="Consolas" w:hAnsi="Consolas" w:cs="Consolas"/>
            <w:bdr w:val="single" w:sz="4" w:space="0" w:color="808080" w:themeColor="background1" w:themeShade="80"/>
            <w:rPrChange w:id="1093" w:author="Bruno RAIMBAULT" w:date="2016-08-29T14:27:00Z">
              <w:rPr>
                <w:rFonts w:ascii="Consolas" w:hAnsi="Consolas" w:cs="Consolas"/>
              </w:rPr>
            </w:rPrChange>
          </w:rPr>
          <w:t>ING_</w:t>
        </w:r>
        <w:r w:rsidRPr="00386CE2">
          <w:rPr>
            <w:rFonts w:ascii="Consolas" w:hAnsi="Consolas" w:cs="Consolas"/>
            <w:i/>
            <w:color w:val="FF0000"/>
            <w:bdr w:val="single" w:sz="4" w:space="0" w:color="808080" w:themeColor="background1" w:themeShade="80"/>
            <w:rPrChange w:id="1094" w:author="Bruno RAIMBAULT" w:date="2016-08-29T14:27:00Z">
              <w:rPr>
                <w:rFonts w:ascii="Consolas" w:hAnsi="Consolas" w:cs="Consolas"/>
                <w:i/>
                <w:color w:val="FF0000"/>
              </w:rPr>
            </w:rPrChange>
          </w:rPr>
          <w:t>**TYPE OF SERVICE**</w:t>
        </w:r>
        <w:r w:rsidRPr="00927C64">
          <w:rPr>
            <w:rFonts w:ascii="Consolas" w:hAnsi="Consolas" w:cs="Consolas"/>
          </w:rPr>
          <w:t xml:space="preserve"> </w:t>
        </w:r>
      </w:ins>
    </w:p>
    <w:p w:rsidR="000F64B7" w:rsidRDefault="000F64B7" w:rsidP="000F64B7">
      <w:pPr>
        <w:ind w:left="4320"/>
        <w:jc w:val="both"/>
        <w:rPr>
          <w:ins w:id="1095" w:author="Bruno RAIMBAULT" w:date="2016-08-29T14:29:00Z"/>
          <w:rFonts w:ascii="Consolas" w:hAnsi="Consolas" w:cs="Consolas"/>
        </w:rPr>
        <w:pPrChange w:id="1096" w:author="Bruno RAIMBAULT" w:date="2016-08-29T14:29:00Z">
          <w:pPr/>
        </w:pPrChange>
      </w:pPr>
    </w:p>
    <w:p w:rsidR="000F64B7" w:rsidRDefault="000F64B7" w:rsidP="004216C4">
      <w:pPr>
        <w:pStyle w:val="ListParagraph"/>
        <w:spacing w:after="0"/>
        <w:ind w:left="4320"/>
        <w:jc w:val="both"/>
        <w:rPr>
          <w:ins w:id="1097" w:author="Bruno RAIMBAULT" w:date="2016-08-29T14:31:00Z"/>
        </w:rPr>
        <w:pPrChange w:id="1098" w:author="Bruno RAIMBAULT" w:date="2016-08-29T15:05:00Z">
          <w:pPr>
            <w:pStyle w:val="ListParagraph"/>
            <w:spacing w:after="0"/>
            <w:ind w:left="5040"/>
            <w:jc w:val="both"/>
          </w:pPr>
        </w:pPrChange>
      </w:pPr>
      <w:ins w:id="1099" w:author="Bruno RAIMBAULT" w:date="2016-08-29T14:29:00Z">
        <w:r>
          <w:t>The “</w:t>
        </w:r>
        <w:proofErr w:type="spellStart"/>
        <w:r>
          <w:t>serviceCode</w:t>
        </w:r>
      </w:ins>
      <w:proofErr w:type="spellEnd"/>
      <w:ins w:id="1100" w:author="Bruno RAIMBAULT" w:date="2016-08-29T14:30:00Z">
        <w:r>
          <w:t xml:space="preserve">” can be used to match both the objects to various Services using the following </w:t>
        </w:r>
      </w:ins>
      <w:ins w:id="1101" w:author="Bruno RAIMBAULT" w:date="2016-08-29T14:31:00Z">
        <w:r>
          <w:t>syntax</w:t>
        </w:r>
      </w:ins>
      <w:ins w:id="1102" w:author="Bruno RAIMBAULT" w:date="2016-08-29T14:30:00Z">
        <w:r>
          <w:t>:</w:t>
        </w:r>
      </w:ins>
      <w:ins w:id="1103" w:author="Bruno RAIMBAULT" w:date="2016-08-29T14:31:00Z">
        <w:r w:rsidRPr="000F64B7">
          <w:t xml:space="preserve"> </w:t>
        </w:r>
      </w:ins>
    </w:p>
    <w:p w:rsidR="000F64B7" w:rsidRPr="000F64B7" w:rsidRDefault="000F64B7" w:rsidP="000F64B7">
      <w:pPr>
        <w:ind w:left="4320"/>
        <w:rPr>
          <w:ins w:id="1104" w:author="Bruno RAIMBAULT" w:date="2016-08-29T14:31:00Z"/>
          <w:rFonts w:ascii="Consolas" w:hAnsi="Consolas" w:cs="Consolas"/>
          <w:sz w:val="14"/>
          <w:rPrChange w:id="1105" w:author="Bruno RAIMBAULT" w:date="2016-08-29T14:31:00Z">
            <w:rPr>
              <w:ins w:id="1106" w:author="Bruno RAIMBAULT" w:date="2016-08-29T14:31:00Z"/>
              <w:rFonts w:ascii="Consolas" w:hAnsi="Consolas" w:cs="Consolas"/>
            </w:rPr>
          </w:rPrChange>
        </w:rPr>
        <w:pPrChange w:id="1107" w:author="Bruno RAIMBAULT" w:date="2016-08-29T14:31:00Z">
          <w:pPr>
            <w:ind w:left="4320"/>
            <w:jc w:val="both"/>
          </w:pPr>
        </w:pPrChange>
      </w:pPr>
      <w:ins w:id="1108" w:author="Bruno RAIMBAULT" w:date="2016-08-29T14:31:00Z">
        <w:r w:rsidRPr="004216C4">
          <w:rPr>
            <w:rFonts w:ascii="Consolas" w:hAnsi="Consolas" w:cs="Consolas"/>
            <w:sz w:val="16"/>
            <w:bdr w:val="single" w:sz="4" w:space="0" w:color="808080" w:themeColor="background1" w:themeShade="80"/>
            <w:rPrChange w:id="1109" w:author="Bruno RAIMBAULT" w:date="2016-08-29T15:05:00Z">
              <w:rPr>
                <w:rFonts w:ascii="Consolas" w:hAnsi="Consolas" w:cs="Consolas"/>
                <w:bdr w:val="single" w:sz="4" w:space="0" w:color="808080" w:themeColor="background1" w:themeShade="80"/>
              </w:rPr>
            </w:rPrChange>
          </w:rPr>
          <w:t>_</w:t>
        </w:r>
        <w:r w:rsidRPr="004216C4">
          <w:rPr>
            <w:rFonts w:ascii="Consolas" w:hAnsi="Consolas" w:cs="Consolas"/>
            <w:i/>
            <w:color w:val="FF0000"/>
            <w:sz w:val="16"/>
            <w:bdr w:val="single" w:sz="4" w:space="0" w:color="808080" w:themeColor="background1" w:themeShade="80"/>
            <w:rPrChange w:id="1110" w:author="Bruno RAIMBAULT" w:date="2016-08-29T15:05:00Z">
              <w:rPr>
                <w:rFonts w:ascii="Consolas" w:hAnsi="Consolas" w:cs="Consolas"/>
                <w:i/>
                <w:color w:val="FF0000"/>
                <w:bdr w:val="single" w:sz="4" w:space="0" w:color="808080" w:themeColor="background1" w:themeShade="80"/>
              </w:rPr>
            </w:rPrChange>
          </w:rPr>
          <w:t>**TYPE OF SERVICE1**</w:t>
        </w:r>
        <w:r w:rsidRPr="004216C4">
          <w:rPr>
            <w:rFonts w:ascii="Consolas" w:hAnsi="Consolas" w:cs="Consolas"/>
            <w:sz w:val="16"/>
            <w:bdr w:val="single" w:sz="4" w:space="0" w:color="808080" w:themeColor="background1" w:themeShade="80"/>
            <w:rPrChange w:id="1111" w:author="Bruno RAIMBAULT" w:date="2016-08-29T15:05:00Z">
              <w:rPr>
                <w:rFonts w:ascii="Consolas" w:hAnsi="Consolas" w:cs="Consolas"/>
                <w:bdr w:val="single" w:sz="4" w:space="0" w:color="808080" w:themeColor="background1" w:themeShade="80"/>
              </w:rPr>
            </w:rPrChange>
          </w:rPr>
          <w:t>_</w:t>
        </w:r>
        <w:r w:rsidRPr="004216C4">
          <w:rPr>
            <w:rFonts w:ascii="Consolas" w:hAnsi="Consolas" w:cs="Consolas"/>
            <w:i/>
            <w:color w:val="FF0000"/>
            <w:sz w:val="16"/>
            <w:bdr w:val="single" w:sz="4" w:space="0" w:color="808080" w:themeColor="background1" w:themeShade="80"/>
            <w:rPrChange w:id="1112" w:author="Bruno RAIMBAULT" w:date="2016-08-29T15:05:00Z">
              <w:rPr>
                <w:rFonts w:ascii="Consolas" w:hAnsi="Consolas" w:cs="Consolas"/>
                <w:i/>
                <w:color w:val="FF0000"/>
                <w:bdr w:val="single" w:sz="4" w:space="0" w:color="808080" w:themeColor="background1" w:themeShade="80"/>
              </w:rPr>
            </w:rPrChange>
          </w:rPr>
          <w:t>**TYPE OF SERVICE2**</w:t>
        </w:r>
        <w:r w:rsidRPr="000F64B7">
          <w:rPr>
            <w:rFonts w:ascii="Consolas" w:hAnsi="Consolas" w:cs="Consolas"/>
            <w:sz w:val="14"/>
            <w:rPrChange w:id="1113" w:author="Bruno RAIMBAULT" w:date="2016-08-29T14:31:00Z">
              <w:rPr>
                <w:rFonts w:ascii="Consolas" w:hAnsi="Consolas" w:cs="Consolas"/>
              </w:rPr>
            </w:rPrChange>
          </w:rPr>
          <w:t xml:space="preserve"> </w:t>
        </w:r>
      </w:ins>
    </w:p>
    <w:p w:rsidR="004216C4" w:rsidRDefault="004216C4">
      <w:pPr>
        <w:spacing w:after="0" w:line="240" w:lineRule="auto"/>
        <w:rPr>
          <w:ins w:id="1114" w:author="Bruno RAIMBAULT" w:date="2016-08-29T15:06:00Z"/>
          <w:rFonts w:ascii="Consolas" w:eastAsia="Times New Roman" w:hAnsi="Consolas" w:cs="Consolas"/>
          <w:b/>
          <w:bCs/>
          <w:i/>
          <w:iCs/>
          <w:sz w:val="28"/>
          <w:szCs w:val="28"/>
        </w:rPr>
      </w:pPr>
      <w:ins w:id="1115" w:author="Bruno RAIMBAULT" w:date="2016-08-29T15:06:00Z">
        <w:r>
          <w:rPr>
            <w:rFonts w:ascii="Consolas" w:hAnsi="Consolas" w:cs="Consolas"/>
          </w:rPr>
          <w:br w:type="page"/>
        </w:r>
      </w:ins>
    </w:p>
    <w:p w:rsidR="00D71AD7" w:rsidRPr="000F64B7" w:rsidDel="000F64B7" w:rsidRDefault="00A454F8" w:rsidP="000F64B7">
      <w:pPr>
        <w:jc w:val="both"/>
        <w:rPr>
          <w:del w:id="1116" w:author="Bruno RAIMBAULT" w:date="2016-08-29T14:32:00Z"/>
          <w:rFonts w:ascii="Consolas" w:hAnsi="Consolas" w:cs="Consolas"/>
          <w:rPrChange w:id="1117" w:author="Bruno RAIMBAULT" w:date="2016-08-29T14:29:00Z">
            <w:rPr>
              <w:del w:id="1118" w:author="Bruno RAIMBAULT" w:date="2016-08-29T14:32:00Z"/>
            </w:rPr>
          </w:rPrChange>
        </w:rPr>
        <w:pPrChange w:id="1119" w:author="Bruno RAIMBAULT" w:date="2016-08-29T14:29:00Z">
          <w:pPr/>
        </w:pPrChange>
      </w:pPr>
      <w:r w:rsidRPr="00250FCD"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032B84ED" wp14:editId="379723EE">
            <wp:simplePos x="0" y="0"/>
            <wp:positionH relativeFrom="column">
              <wp:posOffset>3152140</wp:posOffset>
            </wp:positionH>
            <wp:positionV relativeFrom="paragraph">
              <wp:posOffset>-1905</wp:posOffset>
            </wp:positionV>
            <wp:extent cx="2317115" cy="2931795"/>
            <wp:effectExtent l="0" t="0" r="6985" b="1905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2CC6" w:rsidRDefault="000F64B7" w:rsidP="009B2B16">
      <w:pPr>
        <w:pStyle w:val="Heading2"/>
      </w:pPr>
      <w:bookmarkStart w:id="1120" w:name="_Toc460248653"/>
      <w:proofErr w:type="spellStart"/>
      <w:ins w:id="1121" w:author="Bruno RAIMBAULT" w:date="2016-08-29T14:32:00Z">
        <w:r>
          <w:t>DataSets</w:t>
        </w:r>
        <w:proofErr w:type="spellEnd"/>
        <w:r>
          <w:t xml:space="preserve"> and </w:t>
        </w:r>
        <w:proofErr w:type="spellStart"/>
        <w:r>
          <w:t>IndicatorGroups</w:t>
        </w:r>
        <w:proofErr w:type="spellEnd"/>
        <w:r>
          <w:t xml:space="preserve">: </w:t>
        </w:r>
      </w:ins>
      <w:r w:rsidR="00052CC6">
        <w:t xml:space="preserve">Attribute </w:t>
      </w:r>
      <w:ins w:id="1122" w:author="Bruno RAIMBAULT" w:date="2016-08-29T15:06:00Z">
        <w:r w:rsidR="004216C4">
          <w:t>“</w:t>
        </w:r>
      </w:ins>
      <w:proofErr w:type="spellStart"/>
      <w:r w:rsidR="00052CC6" w:rsidRPr="00FF268F">
        <w:t>serviceCode</w:t>
      </w:r>
      <w:proofErr w:type="spellEnd"/>
      <w:ins w:id="1123" w:author="Bruno RAIMBAULT" w:date="2016-08-29T15:06:00Z">
        <w:r w:rsidR="004216C4">
          <w:t>”</w:t>
        </w:r>
      </w:ins>
      <w:bookmarkEnd w:id="1120"/>
    </w:p>
    <w:p w:rsidR="00A454F8" w:rsidRDefault="005D0EEA" w:rsidP="00A454F8">
      <w:pPr>
        <w:spacing w:after="0"/>
        <w:rPr>
          <w:ins w:id="1124" w:author="Bruno RAIMBAULT" w:date="2016-08-29T15:48:00Z"/>
        </w:rPr>
      </w:pPr>
      <w:r>
        <w:t xml:space="preserve">Required for the </w:t>
      </w:r>
      <w:r w:rsidR="00B76285">
        <w:t xml:space="preserve">use of the </w:t>
      </w:r>
      <w:r>
        <w:t xml:space="preserve">App. </w:t>
      </w:r>
      <w:r w:rsidR="00052CC6">
        <w:t>Created in Apps</w:t>
      </w:r>
      <w:ins w:id="1125" w:author="Bruno RAIMBAULT" w:date="2016-08-29T14:06:00Z">
        <w:r w:rsidR="00766F0D">
          <w:t xml:space="preserve"> </w:t>
        </w:r>
      </w:ins>
      <w:r w:rsidR="00052CC6">
        <w:t>-&gt;</w:t>
      </w:r>
      <w:ins w:id="1126" w:author="Bruno RAIMBAULT" w:date="2016-08-29T14:06:00Z">
        <w:r w:rsidR="00766F0D">
          <w:t xml:space="preserve"> </w:t>
        </w:r>
      </w:ins>
      <w:r w:rsidR="00052CC6">
        <w:t>Data administration</w:t>
      </w:r>
      <w:ins w:id="1127" w:author="Bruno RAIMBAULT" w:date="2016-08-29T14:06:00Z">
        <w:r w:rsidR="00766F0D">
          <w:t xml:space="preserve"> </w:t>
        </w:r>
      </w:ins>
      <w:r w:rsidR="00052CC6">
        <w:t>-&gt;</w:t>
      </w:r>
      <w:ins w:id="1128" w:author="Bruno RAIMBAULT" w:date="2016-08-29T14:06:00Z">
        <w:r w:rsidR="00766F0D">
          <w:t xml:space="preserve"> </w:t>
        </w:r>
      </w:ins>
      <w:r w:rsidR="00052CC6">
        <w:t xml:space="preserve">Attribute as shown </w:t>
      </w:r>
      <w:del w:id="1129" w:author="Bruno RAIMBAULT" w:date="2016-08-29T15:49:00Z">
        <w:r w:rsidR="00052CC6" w:rsidDel="00A454F8">
          <w:delText>below:</w:delText>
        </w:r>
      </w:del>
      <w:ins w:id="1130" w:author="Bruno RAIMBAULT" w:date="2016-08-29T15:49:00Z">
        <w:r w:rsidR="00A454F8">
          <w:t>at left.</w:t>
        </w:r>
      </w:ins>
    </w:p>
    <w:p w:rsidR="00A454F8" w:rsidRDefault="00A454F8" w:rsidP="00A821E8">
      <w:pPr>
        <w:rPr>
          <w:ins w:id="1131" w:author="Bruno RAIMBAULT" w:date="2016-08-29T15:47:00Z"/>
        </w:rPr>
      </w:pPr>
    </w:p>
    <w:p w:rsidR="00A454F8" w:rsidDel="00A454F8" w:rsidRDefault="00A454F8" w:rsidP="00A821E8">
      <w:pPr>
        <w:rPr>
          <w:del w:id="1132" w:author="Bruno RAIMBAULT" w:date="2016-08-29T15:47:00Z"/>
        </w:rPr>
      </w:pPr>
    </w:p>
    <w:p w:rsidR="00052CC6" w:rsidDel="00A454F8" w:rsidRDefault="00052CC6" w:rsidP="00A821E8">
      <w:pPr>
        <w:rPr>
          <w:del w:id="1133" w:author="Bruno RAIMBAULT" w:date="2016-08-29T15:47:00Z"/>
        </w:rPr>
      </w:pPr>
    </w:p>
    <w:p w:rsidR="005D0EEA" w:rsidRDefault="00C6041D" w:rsidP="00A821E8">
      <w:pPr>
        <w:rPr>
          <w:ins w:id="1134" w:author="Bruno RAIMBAULT" w:date="2016-08-29T14:06:00Z"/>
        </w:rPr>
      </w:pPr>
      <w:r>
        <w:t xml:space="preserve">It defines a new text field to be configured in the datasets and indicator groups. Introducing the code of one of the </w:t>
      </w:r>
      <w:r w:rsidRPr="009B2B16">
        <w:rPr>
          <w:i/>
        </w:rPr>
        <w:t xml:space="preserve">dossier </w:t>
      </w:r>
      <w:proofErr w:type="spellStart"/>
      <w:r w:rsidR="009B2B16" w:rsidRPr="009B2B16">
        <w:rPr>
          <w:i/>
        </w:rPr>
        <w:t>dataelements</w:t>
      </w:r>
      <w:proofErr w:type="spellEnd"/>
      <w:r w:rsidR="009B2B16">
        <w:t xml:space="preserve">, all the </w:t>
      </w:r>
      <w:proofErr w:type="spellStart"/>
      <w:r w:rsidR="009B2B16">
        <w:t>dataelements</w:t>
      </w:r>
      <w:proofErr w:type="spellEnd"/>
      <w:r>
        <w:t xml:space="preserve"> within the dataset or the indicators </w:t>
      </w:r>
      <w:r w:rsidR="00856C66">
        <w:t xml:space="preserve">within the indicator group </w:t>
      </w:r>
      <w:r>
        <w:t>will be included in the dossier.</w:t>
      </w:r>
    </w:p>
    <w:p w:rsidR="00A6698C" w:rsidDel="00A454F8" w:rsidRDefault="00A6698C" w:rsidP="000D1DF8">
      <w:pPr>
        <w:pStyle w:val="Heading2"/>
        <w:rPr>
          <w:del w:id="1135" w:author="Bruno RAIMBAULT" w:date="2016-08-29T14:18:00Z"/>
        </w:rPr>
      </w:pPr>
    </w:p>
    <w:p w:rsidR="00A454F8" w:rsidRPr="00A454F8" w:rsidRDefault="00A454F8" w:rsidP="00A454F8">
      <w:pPr>
        <w:rPr>
          <w:ins w:id="1136" w:author="Bruno RAIMBAULT" w:date="2016-08-29T15:48:00Z"/>
          <w:rPrChange w:id="1137" w:author="Bruno RAIMBAULT" w:date="2016-08-29T15:48:00Z">
            <w:rPr>
              <w:ins w:id="1138" w:author="Bruno RAIMBAULT" w:date="2016-08-29T15:48:00Z"/>
            </w:rPr>
          </w:rPrChange>
        </w:rPr>
        <w:pPrChange w:id="1139" w:author="Bruno RAIMBAULT" w:date="2016-08-29T15:48:00Z">
          <w:pPr/>
        </w:pPrChange>
      </w:pPr>
    </w:p>
    <w:p w:rsidR="00A90BE9" w:rsidDel="007D1305" w:rsidRDefault="00A90BE9" w:rsidP="003E26BE">
      <w:pPr>
        <w:pStyle w:val="Heading2"/>
        <w:rPr>
          <w:del w:id="1140" w:author="Bruno RAIMBAULT" w:date="2016-08-29T14:18:00Z"/>
          <w:noProof/>
          <w:lang w:eastAsia="en-GB"/>
        </w:rPr>
      </w:pPr>
      <w:del w:id="1141" w:author="Bruno RAIMBAULT" w:date="2016-08-29T14:18:00Z">
        <w:r w:rsidDel="007D1305">
          <w:rPr>
            <w:noProof/>
            <w:lang w:eastAsia="en-GB"/>
          </w:rPr>
          <w:delText>Dataset ZZDossier</w:delText>
        </w:r>
      </w:del>
    </w:p>
    <w:p w:rsidR="000716EB" w:rsidDel="007D1305" w:rsidRDefault="000716EB" w:rsidP="00A90BE9">
      <w:pPr>
        <w:rPr>
          <w:del w:id="1142" w:author="Bruno RAIMBAULT" w:date="2016-08-29T14:18:00Z"/>
          <w:noProof/>
          <w:lang w:eastAsia="en-GB"/>
        </w:rPr>
      </w:pPr>
      <w:del w:id="1143" w:author="Bruno RAIMBAULT" w:date="2016-08-29T14:18:00Z">
        <w:r w:rsidDel="007D1305">
          <w:rPr>
            <w:noProof/>
            <w:lang w:eastAsia="en-GB"/>
          </w:rPr>
          <w:delText xml:space="preserve">Required during the configuration of the App. </w:delText>
        </w:r>
        <w:r w:rsidR="00FF268F" w:rsidDel="007D1305">
          <w:rPr>
            <w:noProof/>
            <w:lang w:eastAsia="en-GB"/>
          </w:rPr>
          <w:delText xml:space="preserve">It contains basically all </w:delText>
        </w:r>
        <w:r w:rsidR="00FF268F" w:rsidRPr="00E07E50" w:rsidDel="007D1305">
          <w:rPr>
            <w:i/>
            <w:noProof/>
            <w:lang w:eastAsia="en-GB"/>
          </w:rPr>
          <w:delText>dossier dataelements</w:delText>
        </w:r>
        <w:r w:rsidR="00FF268F" w:rsidDel="007D1305">
          <w:rPr>
            <w:noProof/>
            <w:lang w:eastAsia="en-GB"/>
          </w:rPr>
          <w:delText xml:space="preserve">, allowing the user to enter the description for each dossier. </w:delText>
        </w:r>
        <w:r w:rsidDel="007D1305">
          <w:rPr>
            <w:noProof/>
            <w:lang w:eastAsia="en-GB"/>
          </w:rPr>
          <w:delText>It was created taking into account the following considerations:</w:delText>
        </w:r>
      </w:del>
    </w:p>
    <w:p w:rsidR="000716EB" w:rsidDel="007D1305" w:rsidRDefault="000716EB" w:rsidP="000716EB">
      <w:pPr>
        <w:numPr>
          <w:ilvl w:val="0"/>
          <w:numId w:val="2"/>
        </w:numPr>
        <w:rPr>
          <w:del w:id="1144" w:author="Bruno RAIMBAULT" w:date="2016-08-29T14:18:00Z"/>
          <w:noProof/>
          <w:lang w:eastAsia="en-GB"/>
        </w:rPr>
      </w:pPr>
      <w:del w:id="1145" w:author="Bruno RAIMBAULT" w:date="2016-08-29T14:18:00Z">
        <w:r w:rsidRPr="000716EB" w:rsidDel="007D1305">
          <w:rPr>
            <w:b/>
            <w:noProof/>
            <w:lang w:eastAsia="en-GB"/>
          </w:rPr>
          <w:delText>Name/Short name</w:delText>
        </w:r>
        <w:r w:rsidDel="007D1305">
          <w:rPr>
            <w:noProof/>
            <w:lang w:eastAsia="en-GB"/>
          </w:rPr>
          <w:delText>: ZZDossier</w:delText>
        </w:r>
      </w:del>
    </w:p>
    <w:p w:rsidR="000716EB" w:rsidDel="007D1305" w:rsidRDefault="000716EB" w:rsidP="000716EB">
      <w:pPr>
        <w:numPr>
          <w:ilvl w:val="0"/>
          <w:numId w:val="2"/>
        </w:numPr>
        <w:rPr>
          <w:del w:id="1146" w:author="Bruno RAIMBAULT" w:date="2016-08-29T14:18:00Z"/>
          <w:noProof/>
          <w:lang w:eastAsia="en-GB"/>
        </w:rPr>
      </w:pPr>
      <w:del w:id="1147" w:author="Bruno RAIMBAULT" w:date="2016-08-29T14:18:00Z">
        <w:r w:rsidRPr="000716EB" w:rsidDel="007D1305">
          <w:rPr>
            <w:b/>
            <w:noProof/>
            <w:lang w:eastAsia="en-GB"/>
          </w:rPr>
          <w:delText>Code</w:delText>
        </w:r>
        <w:r w:rsidDel="007D1305">
          <w:rPr>
            <w:noProof/>
            <w:lang w:eastAsia="en-GB"/>
          </w:rPr>
          <w:delText xml:space="preserve">: ZZD. </w:delText>
        </w:r>
        <w:r w:rsidRPr="00A40AC3" w:rsidDel="007D1305">
          <w:rPr>
            <w:b/>
            <w:color w:val="FF0000"/>
          </w:rPr>
          <w:delText>REQUIRED!</w:delText>
        </w:r>
      </w:del>
    </w:p>
    <w:p w:rsidR="000716EB" w:rsidDel="007D1305" w:rsidRDefault="000716EB" w:rsidP="000716EB">
      <w:pPr>
        <w:numPr>
          <w:ilvl w:val="0"/>
          <w:numId w:val="2"/>
        </w:numPr>
        <w:rPr>
          <w:del w:id="1148" w:author="Bruno RAIMBAULT" w:date="2016-08-29T14:18:00Z"/>
          <w:noProof/>
          <w:lang w:eastAsia="en-GB"/>
        </w:rPr>
      </w:pPr>
      <w:del w:id="1149" w:author="Bruno RAIMBAULT" w:date="2016-08-29T14:18:00Z">
        <w:r w:rsidRPr="000716EB" w:rsidDel="007D1305">
          <w:rPr>
            <w:b/>
            <w:noProof/>
            <w:lang w:eastAsia="en-GB"/>
          </w:rPr>
          <w:delText>Frequency</w:delText>
        </w:r>
        <w:r w:rsidDel="007D1305">
          <w:rPr>
            <w:noProof/>
            <w:lang w:eastAsia="en-GB"/>
          </w:rPr>
          <w:delText xml:space="preserve">: Yearly. </w:delText>
        </w:r>
        <w:r w:rsidRPr="00A40AC3" w:rsidDel="007D1305">
          <w:rPr>
            <w:b/>
            <w:color w:val="FF0000"/>
          </w:rPr>
          <w:delText>REQUIRED!</w:delText>
        </w:r>
      </w:del>
    </w:p>
    <w:p w:rsidR="000716EB" w:rsidDel="007D1305" w:rsidRDefault="000716EB" w:rsidP="000716EB">
      <w:pPr>
        <w:numPr>
          <w:ilvl w:val="0"/>
          <w:numId w:val="2"/>
        </w:numPr>
        <w:rPr>
          <w:del w:id="1150" w:author="Bruno RAIMBAULT" w:date="2016-08-29T14:18:00Z"/>
          <w:noProof/>
          <w:lang w:eastAsia="en-GB"/>
        </w:rPr>
      </w:pPr>
      <w:del w:id="1151" w:author="Bruno RAIMBAULT" w:date="2016-08-29T14:18:00Z">
        <w:r w:rsidRPr="000716EB" w:rsidDel="007D1305">
          <w:rPr>
            <w:b/>
            <w:noProof/>
            <w:lang w:eastAsia="en-GB"/>
          </w:rPr>
          <w:delText>Selected data elements</w:delText>
        </w:r>
        <w:r w:rsidDel="007D1305">
          <w:rPr>
            <w:noProof/>
            <w:lang w:eastAsia="en-GB"/>
          </w:rPr>
          <w:delText>: all dossier dataelements.</w:delText>
        </w:r>
      </w:del>
    </w:p>
    <w:p w:rsidR="000716EB" w:rsidDel="007D1305" w:rsidRDefault="000716EB" w:rsidP="00A90BE9">
      <w:pPr>
        <w:rPr>
          <w:del w:id="1152" w:author="Bruno RAIMBAULT" w:date="2016-08-29T14:18:00Z"/>
          <w:noProof/>
          <w:lang w:eastAsia="en-GB"/>
        </w:rPr>
      </w:pPr>
      <w:del w:id="1153" w:author="Bruno RAIMBAULT" w:date="2016-08-29T14:18:00Z">
        <w:r w:rsidDel="007D1305">
          <w:rPr>
            <w:noProof/>
            <w:lang w:eastAsia="en-GB"/>
          </w:rPr>
          <w:delText>Da</w:delText>
        </w:r>
        <w:r w:rsidR="00636EE4" w:rsidDel="007D1305">
          <w:rPr>
            <w:noProof/>
            <w:lang w:eastAsia="en-GB"/>
          </w:rPr>
          <w:delText>ta has to be collected in 2015. It is there where the App is going to look for the descriptions.</w:delText>
        </w:r>
      </w:del>
    </w:p>
    <w:p w:rsidR="00B4269C" w:rsidDel="007D1305" w:rsidRDefault="00FF268F" w:rsidP="003E26BE">
      <w:pPr>
        <w:pStyle w:val="Heading2"/>
        <w:rPr>
          <w:del w:id="1154" w:author="Bruno RAIMBAULT" w:date="2016-08-29T14:18:00Z"/>
        </w:rPr>
      </w:pPr>
      <w:del w:id="1155" w:author="Bruno RAIMBAULT" w:date="2016-08-29T14:18:00Z">
        <w:r w:rsidDel="007D1305">
          <w:delText>Organisation units to introduce dossier definition</w:delText>
        </w:r>
      </w:del>
    </w:p>
    <w:p w:rsidR="00FF268F" w:rsidDel="007D1305" w:rsidRDefault="00FF268F" w:rsidP="00FF268F">
      <w:pPr>
        <w:rPr>
          <w:del w:id="1156" w:author="Bruno RAIMBAULT" w:date="2016-08-29T14:18:00Z"/>
        </w:rPr>
      </w:pPr>
      <w:del w:id="1157" w:author="Bruno RAIMBAULT" w:date="2016-08-29T14:18:00Z">
        <w:r w:rsidDel="007D1305">
          <w:delText>The following structure is required in the HMIS hierarchy to allow the configuration of the dossiers:</w:delText>
        </w:r>
      </w:del>
    </w:p>
    <w:p w:rsidR="00FF268F" w:rsidDel="007D1305" w:rsidRDefault="00263921" w:rsidP="00FF268F">
      <w:pPr>
        <w:rPr>
          <w:del w:id="1158" w:author="Bruno RAIMBAULT" w:date="2016-08-29T14:18:00Z"/>
          <w:noProof/>
          <w:lang w:eastAsia="en-GB"/>
        </w:rPr>
      </w:pPr>
      <w:del w:id="1159" w:author="Bruno RAIMBAULT" w:date="2016-08-29T14:18:00Z">
        <w:r w:rsidRPr="00250FCD" w:rsidDel="007D1305">
          <w:rPr>
            <w:noProof/>
            <w:lang w:val="es-ES" w:eastAsia="es-ES"/>
          </w:rPr>
          <w:drawing>
            <wp:inline distT="0" distB="0" distL="0" distR="0" wp14:anchorId="3C4A4545" wp14:editId="08503073">
              <wp:extent cx="1655445" cy="788035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55445" cy="788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F268F" w:rsidDel="007D1305" w:rsidRDefault="00FF268F" w:rsidP="00FF268F">
      <w:pPr>
        <w:rPr>
          <w:del w:id="1160" w:author="Bruno RAIMBAULT" w:date="2016-08-29T14:18:00Z"/>
          <w:noProof/>
          <w:lang w:eastAsia="en-GB"/>
        </w:rPr>
      </w:pPr>
      <w:del w:id="1161" w:author="Bruno RAIMBAULT" w:date="2016-08-29T14:18:00Z">
        <w:r w:rsidDel="007D1305">
          <w:rPr>
            <w:noProof/>
            <w:lang w:eastAsia="en-GB"/>
          </w:rPr>
          <w:delText>The</w:delText>
        </w:r>
        <w:r w:rsidR="00334C28" w:rsidDel="007D1305">
          <w:rPr>
            <w:noProof/>
            <w:lang w:eastAsia="en-GB"/>
          </w:rPr>
          <w:delText xml:space="preserve"> dataset ZZDossier is assigned</w:delText>
        </w:r>
        <w:r w:rsidDel="007D1305">
          <w:rPr>
            <w:noProof/>
            <w:lang w:eastAsia="en-GB"/>
          </w:rPr>
          <w:delText xml:space="preserve"> to the three OUs at service leve</w:delText>
        </w:r>
        <w:r w:rsidR="00334C28" w:rsidDel="007D1305">
          <w:rPr>
            <w:noProof/>
            <w:lang w:eastAsia="en-GB"/>
          </w:rPr>
          <w:delText>l:</w:delText>
        </w:r>
        <w:r w:rsidDel="007D1305">
          <w:rPr>
            <w:noProof/>
            <w:lang w:eastAsia="en-GB"/>
          </w:rPr>
          <w:delText xml:space="preserve"> English, French and Spanish. In this way, admin users can enter the description of the dossier for each language. If a new language is required, we would need to add another OU to this hiearchy, with the name of the language (</w:delText>
        </w:r>
        <w:r w:rsidRPr="00FF268F" w:rsidDel="007D1305">
          <w:rPr>
            <w:b/>
            <w:noProof/>
            <w:color w:val="FF0000"/>
            <w:lang w:eastAsia="en-GB"/>
          </w:rPr>
          <w:delText>TBD: Rishi, would the current code recognize this additional language?</w:delText>
        </w:r>
        <w:r w:rsidDel="007D1305">
          <w:rPr>
            <w:noProof/>
            <w:lang w:eastAsia="en-GB"/>
          </w:rPr>
          <w:delText>).</w:delText>
        </w:r>
      </w:del>
    </w:p>
    <w:p w:rsidR="00701778" w:rsidDel="007D1305" w:rsidRDefault="00701778" w:rsidP="000D1DF8">
      <w:pPr>
        <w:pStyle w:val="Heading2"/>
        <w:rPr>
          <w:del w:id="1162" w:author="Bruno RAIMBAULT" w:date="2016-08-29T14:18:00Z"/>
          <w:noProof/>
          <w:lang w:val="fr-FR" w:eastAsia="en-GB"/>
        </w:rPr>
      </w:pPr>
      <w:del w:id="1163" w:author="Bruno RAIMBAULT" w:date="2016-08-29T14:18:00Z">
        <w:r w:rsidDel="007D1305">
          <w:rPr>
            <w:noProof/>
            <w:lang w:val="fr-FR" w:eastAsia="en-GB"/>
          </w:rPr>
          <w:delText>sqlView Dossiers</w:delText>
        </w:r>
      </w:del>
    </w:p>
    <w:p w:rsidR="00701778" w:rsidDel="007D1305" w:rsidRDefault="00701778" w:rsidP="00701778">
      <w:pPr>
        <w:rPr>
          <w:del w:id="1164" w:author="Bruno RAIMBAULT" w:date="2016-08-29T14:18:00Z"/>
          <w:lang w:eastAsia="en-GB"/>
        </w:rPr>
      </w:pPr>
      <w:del w:id="1165" w:author="Bruno RAIMBAULT" w:date="2016-08-29T14:18:00Z">
        <w:r w:rsidRPr="00701778" w:rsidDel="007D1305">
          <w:rPr>
            <w:lang w:eastAsia="en-GB"/>
          </w:rPr>
          <w:delText>Used internally by the Dossier app. Get dossier based on parameter language code and Service code</w:delText>
        </w:r>
        <w:r w:rsidR="004A0BFC" w:rsidDel="007D1305">
          <w:rPr>
            <w:lang w:eastAsia="en-GB"/>
          </w:rPr>
          <w:delText xml:space="preserve"> (see image below)</w:delText>
        </w:r>
        <w:r w:rsidDel="007D1305">
          <w:rPr>
            <w:lang w:eastAsia="en-GB"/>
          </w:rPr>
          <w:delText>.</w:delText>
        </w:r>
      </w:del>
    </w:p>
    <w:p w:rsidR="004A0BFC" w:rsidRPr="00701778" w:rsidDel="007D1305" w:rsidRDefault="00263921" w:rsidP="00701778">
      <w:pPr>
        <w:rPr>
          <w:del w:id="1166" w:author="Bruno RAIMBAULT" w:date="2016-08-29T14:18:00Z"/>
          <w:lang w:eastAsia="en-GB"/>
        </w:rPr>
      </w:pPr>
      <w:del w:id="1167" w:author="Bruno RAIMBAULT" w:date="2016-08-29T14:18:00Z">
        <w:r w:rsidRPr="00250FCD" w:rsidDel="007D1305">
          <w:rPr>
            <w:noProof/>
            <w:lang w:val="es-ES" w:eastAsia="es-ES"/>
          </w:rPr>
          <w:drawing>
            <wp:inline distT="0" distB="0" distL="0" distR="0" wp14:anchorId="075F7117" wp14:editId="73823381">
              <wp:extent cx="5607050" cy="2858770"/>
              <wp:effectExtent l="0" t="0" r="0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07050" cy="285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0D4F9C" w:rsidRPr="003D1120" w:rsidRDefault="000D4F9C" w:rsidP="000D1DF8">
      <w:pPr>
        <w:pStyle w:val="Heading2"/>
        <w:rPr>
          <w:noProof/>
          <w:lang w:eastAsia="en-GB"/>
        </w:rPr>
      </w:pPr>
      <w:bookmarkStart w:id="1168" w:name="_Toc460248654"/>
      <w:r w:rsidRPr="003D1120">
        <w:rPr>
          <w:noProof/>
          <w:lang w:eastAsia="en-GB"/>
        </w:rPr>
        <w:t>Dossier</w:t>
      </w:r>
      <w:ins w:id="1169" w:author="Bruno RAIMBAULT" w:date="2016-08-29T15:07:00Z">
        <w:r w:rsidR="004216C4">
          <w:rPr>
            <w:noProof/>
            <w:lang w:eastAsia="en-GB"/>
          </w:rPr>
          <w:t>s</w:t>
        </w:r>
      </w:ins>
      <w:r w:rsidRPr="003D1120">
        <w:rPr>
          <w:noProof/>
          <w:lang w:eastAsia="en-GB"/>
        </w:rPr>
        <w:t xml:space="preserve"> </w:t>
      </w:r>
      <w:ins w:id="1170" w:author="Bruno RAIMBAULT" w:date="2016-08-29T15:07:00Z">
        <w:r w:rsidR="004216C4">
          <w:rPr>
            <w:noProof/>
            <w:lang w:eastAsia="en-GB"/>
          </w:rPr>
          <w:t>A</w:t>
        </w:r>
      </w:ins>
      <w:del w:id="1171" w:author="Bruno RAIMBAULT" w:date="2016-08-29T15:07:00Z">
        <w:r w:rsidRPr="003D1120" w:rsidDel="004216C4">
          <w:rPr>
            <w:noProof/>
            <w:lang w:eastAsia="en-GB"/>
          </w:rPr>
          <w:delText>a</w:delText>
        </w:r>
      </w:del>
      <w:r w:rsidRPr="003D1120">
        <w:rPr>
          <w:noProof/>
          <w:lang w:eastAsia="en-GB"/>
        </w:rPr>
        <w:t>pp</w:t>
      </w:r>
      <w:ins w:id="1172" w:author="Bruno RAIMBAULT" w:date="2016-08-29T15:07:00Z">
        <w:r w:rsidR="004216C4">
          <w:rPr>
            <w:noProof/>
            <w:lang w:eastAsia="en-GB"/>
          </w:rPr>
          <w:t xml:space="preserve"> Install</w:t>
        </w:r>
      </w:ins>
      <w:bookmarkEnd w:id="1168"/>
    </w:p>
    <w:p w:rsidR="000D4F9C" w:rsidRPr="000D1DF8" w:rsidRDefault="000D1DF8" w:rsidP="004216C4">
      <w:pPr>
        <w:jc w:val="both"/>
        <w:rPr>
          <w:noProof/>
          <w:lang w:eastAsia="en-GB"/>
        </w:rPr>
        <w:pPrChange w:id="1173" w:author="Bruno RAIMBAULT" w:date="2016-08-29T15:08:00Z">
          <w:pPr/>
        </w:pPrChange>
      </w:pPr>
      <w:r w:rsidRPr="000D1DF8">
        <w:rPr>
          <w:noProof/>
          <w:lang w:eastAsia="en-GB"/>
        </w:rPr>
        <w:t>Finally, the Dossier</w:t>
      </w:r>
      <w:ins w:id="1174" w:author="Bruno RAIMBAULT" w:date="2016-08-29T15:07:00Z">
        <w:r w:rsidR="004216C4">
          <w:rPr>
            <w:noProof/>
            <w:lang w:eastAsia="en-GB"/>
          </w:rPr>
          <w:t>s</w:t>
        </w:r>
      </w:ins>
      <w:r w:rsidRPr="000D1DF8">
        <w:rPr>
          <w:noProof/>
          <w:lang w:eastAsia="en-GB"/>
        </w:rPr>
        <w:t xml:space="preserve"> </w:t>
      </w:r>
      <w:ins w:id="1175" w:author="Bruno RAIMBAULT" w:date="2016-08-29T15:07:00Z">
        <w:r w:rsidR="004216C4">
          <w:rPr>
            <w:noProof/>
            <w:lang w:eastAsia="en-GB"/>
          </w:rPr>
          <w:t>A</w:t>
        </w:r>
      </w:ins>
      <w:del w:id="1176" w:author="Bruno RAIMBAULT" w:date="2016-08-29T15:07:00Z">
        <w:r w:rsidRPr="000D1DF8" w:rsidDel="004216C4">
          <w:rPr>
            <w:noProof/>
            <w:lang w:eastAsia="en-GB"/>
          </w:rPr>
          <w:delText>a</w:delText>
        </w:r>
      </w:del>
      <w:r w:rsidRPr="000D1DF8">
        <w:rPr>
          <w:noProof/>
          <w:lang w:eastAsia="en-GB"/>
        </w:rPr>
        <w:t>pp has</w:t>
      </w:r>
      <w:r>
        <w:rPr>
          <w:noProof/>
          <w:lang w:eastAsia="en-GB"/>
        </w:rPr>
        <w:t xml:space="preserve"> to be installed in the system, in instance through Apps</w:t>
      </w:r>
      <w:ins w:id="1177" w:author="Bruno RAIMBAULT" w:date="2016-08-29T14:18:00Z">
        <w:r w:rsidR="007D1305">
          <w:rPr>
            <w:noProof/>
            <w:lang w:eastAsia="en-GB"/>
          </w:rPr>
          <w:t xml:space="preserve"> </w:t>
        </w:r>
      </w:ins>
      <w:r>
        <w:rPr>
          <w:noProof/>
          <w:lang w:eastAsia="en-GB"/>
        </w:rPr>
        <w:t>-&gt;</w:t>
      </w:r>
      <w:ins w:id="1178" w:author="Bruno RAIMBAULT" w:date="2016-08-29T14:18:00Z">
        <w:r w:rsidR="007D1305">
          <w:rPr>
            <w:noProof/>
            <w:lang w:eastAsia="en-GB"/>
          </w:rPr>
          <w:t xml:space="preserve"> </w:t>
        </w:r>
      </w:ins>
      <w:r>
        <w:rPr>
          <w:noProof/>
          <w:lang w:eastAsia="en-GB"/>
        </w:rPr>
        <w:t xml:space="preserve">App Management. The code is contained in the package </w:t>
      </w:r>
      <w:del w:id="1179" w:author="Bruno RAIMBAULT" w:date="2016-08-29T15:07:00Z">
        <w:r w:rsidR="000D4F9C" w:rsidRPr="000D1DF8" w:rsidDel="004216C4">
          <w:rPr>
            <w:noProof/>
            <w:lang w:eastAsia="en-GB"/>
          </w:rPr>
          <w:delText>hmis_dossier_app.zip</w:delText>
        </w:r>
        <w:r w:rsidDel="004216C4">
          <w:rPr>
            <w:noProof/>
            <w:lang w:eastAsia="en-GB"/>
          </w:rPr>
          <w:delText>.</w:delText>
        </w:r>
      </w:del>
      <w:ins w:id="1180" w:author="Bruno RAIMBAULT" w:date="2016-08-29T15:07:00Z">
        <w:r w:rsidR="004216C4">
          <w:rPr>
            <w:noProof/>
            <w:lang w:eastAsia="en-GB"/>
          </w:rPr>
          <w:t xml:space="preserve">available in GitHub: </w:t>
        </w:r>
        <w:r w:rsidR="004216C4">
          <w:rPr>
            <w:noProof/>
            <w:lang w:eastAsia="en-GB"/>
          </w:rPr>
          <w:fldChar w:fldCharType="begin"/>
        </w:r>
        <w:r w:rsidR="004216C4">
          <w:rPr>
            <w:noProof/>
            <w:lang w:eastAsia="en-GB"/>
          </w:rPr>
          <w:instrText xml:space="preserve"> HYPERLINK "</w:instrText>
        </w:r>
        <w:r w:rsidR="004216C4" w:rsidRPr="004216C4">
          <w:rPr>
            <w:noProof/>
            <w:lang w:eastAsia="en-GB"/>
          </w:rPr>
          <w:instrText>https://github.com/MSFOCBA/dhis2Reports/releases</w:instrText>
        </w:r>
        <w:r w:rsidR="004216C4">
          <w:rPr>
            <w:noProof/>
            <w:lang w:eastAsia="en-GB"/>
          </w:rPr>
          <w:instrText xml:space="preserve">" </w:instrText>
        </w:r>
        <w:r w:rsidR="004216C4">
          <w:rPr>
            <w:noProof/>
            <w:lang w:eastAsia="en-GB"/>
          </w:rPr>
          <w:fldChar w:fldCharType="separate"/>
        </w:r>
        <w:r w:rsidR="004216C4" w:rsidRPr="00C025DC">
          <w:rPr>
            <w:rStyle w:val="Hyperlink"/>
            <w:noProof/>
            <w:lang w:eastAsia="en-GB"/>
          </w:rPr>
          <w:t>https://github.com/MSFOCBA/dhis2Reports/releases</w:t>
        </w:r>
        <w:r w:rsidR="004216C4">
          <w:rPr>
            <w:noProof/>
            <w:lang w:eastAsia="en-GB"/>
          </w:rPr>
          <w:fldChar w:fldCharType="end"/>
        </w:r>
        <w:r w:rsidR="004216C4">
          <w:rPr>
            <w:noProof/>
            <w:lang w:eastAsia="en-GB"/>
          </w:rPr>
          <w:t xml:space="preserve"> </w:t>
        </w:r>
      </w:ins>
    </w:p>
    <w:p w:rsidR="005D4373" w:rsidRDefault="005D4373" w:rsidP="00EC61DC">
      <w:pPr>
        <w:pStyle w:val="Heading1"/>
        <w:rPr>
          <w:ins w:id="1181" w:author="Bruno RAIMBAULT" w:date="2016-08-29T15:47:00Z"/>
        </w:rPr>
      </w:pPr>
      <w:bookmarkStart w:id="1182" w:name="_Toc460248655"/>
    </w:p>
    <w:p w:rsidR="008C419D" w:rsidRDefault="00EC61DC" w:rsidP="00EC61DC">
      <w:pPr>
        <w:pStyle w:val="Heading1"/>
      </w:pPr>
      <w:r>
        <w:t>Export</w:t>
      </w:r>
      <w:r w:rsidR="008C419D">
        <w:t xml:space="preserve"> of dossier app in</w:t>
      </w:r>
      <w:r>
        <w:t>to</w:t>
      </w:r>
      <w:r w:rsidR="008C419D">
        <w:t xml:space="preserve"> a new server</w:t>
      </w:r>
      <w:bookmarkEnd w:id="1182"/>
    </w:p>
    <w:p w:rsidR="008C419D" w:rsidRDefault="008C419D" w:rsidP="008C419D">
      <w:r>
        <w:t>Export the following items:</w:t>
      </w:r>
    </w:p>
    <w:p w:rsidR="008C419D" w:rsidDel="00146400" w:rsidRDefault="00146400" w:rsidP="00146400">
      <w:pPr>
        <w:numPr>
          <w:ilvl w:val="0"/>
          <w:numId w:val="5"/>
        </w:numPr>
        <w:rPr>
          <w:del w:id="1183" w:author="Bruno RAIMBAULT" w:date="2016-08-29T15:29:00Z"/>
        </w:rPr>
        <w:pPrChange w:id="1184" w:author="Bruno RAIMBAULT" w:date="2016-08-29T15:29:00Z">
          <w:pPr>
            <w:numPr>
              <w:numId w:val="5"/>
            </w:numPr>
            <w:ind w:left="720" w:hanging="360"/>
          </w:pPr>
        </w:pPrChange>
      </w:pPr>
      <w:proofErr w:type="spellStart"/>
      <w:ins w:id="1185" w:author="Bruno RAIMBAULT" w:date="2016-08-29T15:29:00Z">
        <w:r>
          <w:t>o</w:t>
        </w:r>
      </w:ins>
      <w:del w:id="1186" w:author="Bruno RAIMBAULT" w:date="2016-08-29T15:29:00Z">
        <w:r w:rsidR="008C419D" w:rsidDel="00146400">
          <w:delText>O</w:delText>
        </w:r>
      </w:del>
      <w:r w:rsidR="008C419D">
        <w:t>rgani</w:t>
      </w:r>
      <w:ins w:id="1187" w:author="Bruno RAIMBAULT" w:date="2016-08-29T15:28:00Z">
        <w:r>
          <w:t>s</w:t>
        </w:r>
      </w:ins>
      <w:del w:id="1188" w:author="Bruno RAIMBAULT" w:date="2016-08-29T15:28:00Z">
        <w:r w:rsidR="008C419D" w:rsidDel="00146400">
          <w:delText>z</w:delText>
        </w:r>
      </w:del>
      <w:r w:rsidR="008C419D">
        <w:t>ation</w:t>
      </w:r>
      <w:del w:id="1189" w:author="Bruno RAIMBAULT" w:date="2016-08-29T15:29:00Z">
        <w:r w:rsidR="008C419D" w:rsidDel="00146400">
          <w:delText xml:space="preserve"> </w:delText>
        </w:r>
      </w:del>
      <w:r w:rsidR="008C419D">
        <w:t>Unit</w:t>
      </w:r>
      <w:ins w:id="1190" w:author="Bruno RAIMBAULT" w:date="2016-08-29T15:29:00Z">
        <w:r>
          <w:t>Group</w:t>
        </w:r>
      </w:ins>
      <w:r w:rsidR="008C419D">
        <w:t>s</w:t>
      </w:r>
      <w:proofErr w:type="spellEnd"/>
      <w:ins w:id="1191" w:author="Bruno RAIMBAULT" w:date="2016-08-29T15:29:00Z">
        <w:r>
          <w:t xml:space="preserve"> and  the </w:t>
        </w:r>
        <w:proofErr w:type="spellStart"/>
        <w:r>
          <w:t>organisationUnitGroupSet</w:t>
        </w:r>
      </w:ins>
      <w:proofErr w:type="spellEnd"/>
      <w:del w:id="1192" w:author="Bruno RAIMBAULT" w:date="2016-08-29T15:29:00Z">
        <w:r w:rsidR="008C419D" w:rsidDel="00146400">
          <w:delText>:</w:delText>
        </w:r>
      </w:del>
    </w:p>
    <w:p w:rsidR="008C419D" w:rsidDel="00146400" w:rsidRDefault="008C419D" w:rsidP="00146400">
      <w:pPr>
        <w:numPr>
          <w:ilvl w:val="0"/>
          <w:numId w:val="5"/>
        </w:numPr>
        <w:rPr>
          <w:del w:id="1193" w:author="Bruno RAIMBAULT" w:date="2016-08-29T15:29:00Z"/>
        </w:rPr>
        <w:pPrChange w:id="1194" w:author="Bruno RAIMBAULT" w:date="2016-08-29T15:29:00Z">
          <w:pPr>
            <w:numPr>
              <w:ilvl w:val="1"/>
              <w:numId w:val="5"/>
            </w:numPr>
            <w:ind w:left="1440" w:hanging="360"/>
          </w:pPr>
        </w:pPrChange>
      </w:pPr>
      <w:del w:id="1195" w:author="Bruno RAIMBAULT" w:date="2016-08-29T15:29:00Z">
        <w:r w:rsidDel="00146400">
          <w:delText>DOSSIERS</w:delText>
        </w:r>
      </w:del>
    </w:p>
    <w:p w:rsidR="008C419D" w:rsidDel="00146400" w:rsidRDefault="008C419D" w:rsidP="00146400">
      <w:pPr>
        <w:numPr>
          <w:ilvl w:val="0"/>
          <w:numId w:val="5"/>
        </w:numPr>
        <w:rPr>
          <w:del w:id="1196" w:author="Bruno RAIMBAULT" w:date="2016-08-29T15:29:00Z"/>
        </w:rPr>
        <w:pPrChange w:id="1197" w:author="Bruno RAIMBAULT" w:date="2016-08-29T15:29:00Z">
          <w:pPr>
            <w:numPr>
              <w:ilvl w:val="1"/>
              <w:numId w:val="5"/>
            </w:numPr>
            <w:ind w:left="1440" w:hanging="360"/>
          </w:pPr>
        </w:pPrChange>
      </w:pPr>
      <w:del w:id="1198" w:author="Bruno RAIMBAULT" w:date="2016-08-29T15:29:00Z">
        <w:r w:rsidDel="00146400">
          <w:delText>English</w:delText>
        </w:r>
      </w:del>
    </w:p>
    <w:p w:rsidR="008C419D" w:rsidDel="00146400" w:rsidRDefault="008C419D" w:rsidP="00146400">
      <w:pPr>
        <w:numPr>
          <w:ilvl w:val="0"/>
          <w:numId w:val="5"/>
        </w:numPr>
        <w:rPr>
          <w:del w:id="1199" w:author="Bruno RAIMBAULT" w:date="2016-08-29T15:29:00Z"/>
        </w:rPr>
        <w:pPrChange w:id="1200" w:author="Bruno RAIMBAULT" w:date="2016-08-29T15:29:00Z">
          <w:pPr>
            <w:numPr>
              <w:ilvl w:val="1"/>
              <w:numId w:val="5"/>
            </w:numPr>
            <w:ind w:left="1440" w:hanging="360"/>
          </w:pPr>
        </w:pPrChange>
      </w:pPr>
      <w:del w:id="1201" w:author="Bruno RAIMBAULT" w:date="2016-08-29T15:29:00Z">
        <w:r w:rsidDel="00146400">
          <w:delText>French</w:delText>
        </w:r>
      </w:del>
    </w:p>
    <w:p w:rsidR="008C419D" w:rsidRDefault="008C419D" w:rsidP="00146400">
      <w:pPr>
        <w:numPr>
          <w:ilvl w:val="0"/>
          <w:numId w:val="5"/>
        </w:numPr>
        <w:pPrChange w:id="1202" w:author="Bruno RAIMBAULT" w:date="2016-08-29T15:29:00Z">
          <w:pPr>
            <w:numPr>
              <w:ilvl w:val="1"/>
              <w:numId w:val="5"/>
            </w:numPr>
            <w:ind w:left="1440" w:hanging="360"/>
          </w:pPr>
        </w:pPrChange>
      </w:pPr>
      <w:del w:id="1203" w:author="Bruno RAIMBAULT" w:date="2016-08-29T15:29:00Z">
        <w:r w:rsidDel="00146400">
          <w:delText>Spanish</w:delText>
        </w:r>
      </w:del>
    </w:p>
    <w:p w:rsidR="005D4373" w:rsidRDefault="005D4373" w:rsidP="00146400">
      <w:pPr>
        <w:numPr>
          <w:ilvl w:val="0"/>
          <w:numId w:val="5"/>
        </w:numPr>
        <w:rPr>
          <w:ins w:id="1204" w:author="Bruno RAIMBAULT" w:date="2016-08-29T15:39:00Z"/>
        </w:rPr>
      </w:pPr>
      <w:ins w:id="1205" w:author="Bruno RAIMBAULT" w:date="2016-08-29T15:39:00Z">
        <w:r>
          <w:t>Translations (not available in the detailed Meta-Data Export, but quick to import):</w:t>
        </w:r>
      </w:ins>
    </w:p>
    <w:p w:rsidR="005D4373" w:rsidRDefault="005D4373" w:rsidP="005D4373">
      <w:pPr>
        <w:ind w:left="720"/>
        <w:rPr>
          <w:ins w:id="1206" w:author="Bruno RAIMBAULT" w:date="2016-08-29T15:38:00Z"/>
        </w:rPr>
        <w:pPrChange w:id="1207" w:author="Bruno RAIMBAULT" w:date="2016-08-29T15:39:00Z">
          <w:pPr>
            <w:numPr>
              <w:numId w:val="5"/>
            </w:numPr>
            <w:ind w:left="720" w:hanging="360"/>
          </w:pPr>
        </w:pPrChange>
      </w:pPr>
      <w:ins w:id="1208" w:author="Bruno RAIMBAULT" w:date="2016-08-29T15:38:00Z">
        <w:r>
          <w:rPr>
            <w:noProof/>
            <w:lang w:val="es-ES" w:eastAsia="es-ES"/>
          </w:rPr>
          <w:drawing>
            <wp:inline distT="0" distB="0" distL="0" distR="0" wp14:anchorId="64FEC5E3" wp14:editId="1CFA7035">
              <wp:extent cx="4390696" cy="1824638"/>
              <wp:effectExtent l="0" t="0" r="0" b="444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0981" cy="18247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46400" w:rsidRDefault="00146400" w:rsidP="00146400">
      <w:pPr>
        <w:numPr>
          <w:ilvl w:val="0"/>
          <w:numId w:val="5"/>
        </w:numPr>
        <w:rPr>
          <w:ins w:id="1209" w:author="Bruno RAIMBAULT" w:date="2016-08-29T15:40:00Z"/>
        </w:rPr>
      </w:pPr>
      <w:ins w:id="1210" w:author="Bruno RAIMBAULT" w:date="2016-08-29T15:30:00Z">
        <w:r>
          <w:t xml:space="preserve">Attribute: </w:t>
        </w:r>
        <w:proofErr w:type="spellStart"/>
        <w:r>
          <w:t>serviceCode</w:t>
        </w:r>
      </w:ins>
      <w:proofErr w:type="spellEnd"/>
    </w:p>
    <w:p w:rsidR="008C419D" w:rsidDel="00146400" w:rsidRDefault="005D4373" w:rsidP="005D4373">
      <w:pPr>
        <w:pStyle w:val="ListParagraph"/>
        <w:numPr>
          <w:ilvl w:val="0"/>
          <w:numId w:val="5"/>
        </w:numPr>
        <w:rPr>
          <w:del w:id="1211" w:author="Bruno RAIMBAULT" w:date="2016-08-29T15:30:00Z"/>
        </w:rPr>
        <w:pPrChange w:id="1212" w:author="Bruno RAIMBAULT" w:date="2016-08-29T15:41:00Z">
          <w:pPr>
            <w:numPr>
              <w:numId w:val="5"/>
            </w:numPr>
            <w:ind w:left="720" w:hanging="360"/>
          </w:pPr>
        </w:pPrChange>
      </w:pPr>
      <w:proofErr w:type="spellStart"/>
      <w:ins w:id="1213" w:author="Bruno RAIMBAULT" w:date="2016-08-29T15:40:00Z">
        <w:r>
          <w:t>D</w:t>
        </w:r>
      </w:ins>
      <w:ins w:id="1214" w:author="Bruno RAIMBAULT" w:date="2016-08-29T15:38:00Z">
        <w:r>
          <w:t>ataSets</w:t>
        </w:r>
        <w:proofErr w:type="spellEnd"/>
        <w:r>
          <w:t xml:space="preserve"> and </w:t>
        </w:r>
      </w:ins>
      <w:del w:id="1215" w:author="Bruno RAIMBAULT" w:date="2016-08-29T15:30:00Z">
        <w:r w:rsidR="008C419D" w:rsidDel="00146400">
          <w:delText>Datasets: ZZDossier</w:delText>
        </w:r>
        <w:r w:rsidR="00EC61DC" w:rsidDel="00146400">
          <w:delText xml:space="preserve"> mandatory, others optional.</w:delText>
        </w:r>
      </w:del>
    </w:p>
    <w:p w:rsidR="008C419D" w:rsidDel="00146400" w:rsidRDefault="008C419D" w:rsidP="005D4373">
      <w:pPr>
        <w:pStyle w:val="ListParagraph"/>
        <w:numPr>
          <w:ilvl w:val="0"/>
          <w:numId w:val="5"/>
        </w:numPr>
        <w:rPr>
          <w:del w:id="1216" w:author="Bruno RAIMBAULT" w:date="2016-08-29T15:30:00Z"/>
        </w:rPr>
        <w:pPrChange w:id="1217" w:author="Bruno RAIMBAULT" w:date="2016-08-29T15:41:00Z">
          <w:pPr>
            <w:ind w:left="720"/>
          </w:pPr>
        </w:pPrChange>
      </w:pPr>
      <w:del w:id="1218" w:author="Bruno RAIMBAULT" w:date="2016-08-29T15:30:00Z">
        <w:r w:rsidDel="00146400">
          <w:rPr>
            <w:b/>
          </w:rPr>
          <w:delText>Note</w:delText>
        </w:r>
        <w:r w:rsidDel="00146400">
          <w:delText>: datasets are ex</w:delText>
        </w:r>
        <w:r w:rsidR="00EC61DC" w:rsidDel="00146400">
          <w:delText>ported with their OU assignments. If we decide to export all datasets both servers have to be synchronized previously.</w:delText>
        </w:r>
      </w:del>
    </w:p>
    <w:p w:rsidR="008C419D" w:rsidDel="005D4373" w:rsidRDefault="008C419D" w:rsidP="005D4373">
      <w:pPr>
        <w:pStyle w:val="ListParagraph"/>
        <w:numPr>
          <w:ilvl w:val="0"/>
          <w:numId w:val="5"/>
        </w:numPr>
        <w:rPr>
          <w:del w:id="1219" w:author="Bruno RAIMBAULT" w:date="2016-08-29T15:40:00Z"/>
        </w:rPr>
        <w:pPrChange w:id="1220" w:author="Bruno RAIMBAULT" w:date="2016-08-29T15:41:00Z">
          <w:pPr>
            <w:numPr>
              <w:numId w:val="5"/>
            </w:numPr>
            <w:ind w:left="720" w:hanging="360"/>
          </w:pPr>
        </w:pPrChange>
      </w:pPr>
      <w:proofErr w:type="spellStart"/>
      <w:r>
        <w:t>Indicator</w:t>
      </w:r>
      <w:ins w:id="1221" w:author="Bruno RAIMBAULT" w:date="2016-08-29T15:38:00Z">
        <w:r w:rsidR="005D4373">
          <w:t>G</w:t>
        </w:r>
      </w:ins>
      <w:del w:id="1222" w:author="Bruno RAIMBAULT" w:date="2016-08-29T15:38:00Z">
        <w:r w:rsidDel="005D4373">
          <w:delText xml:space="preserve"> g</w:delText>
        </w:r>
      </w:del>
      <w:r>
        <w:t>roups</w:t>
      </w:r>
      <w:proofErr w:type="spellEnd"/>
      <w:del w:id="1223" w:author="Bruno RAIMBAULT" w:date="2016-08-29T15:41:00Z">
        <w:r w:rsidDel="005D4373">
          <w:delText>.</w:delText>
        </w:r>
      </w:del>
      <w:del w:id="1224" w:author="Bruno RAIMBAULT" w:date="2016-08-29T15:40:00Z">
        <w:r w:rsidR="00EC61DC" w:rsidDel="005D4373">
          <w:delText xml:space="preserve"> Optional.</w:delText>
        </w:r>
      </w:del>
    </w:p>
    <w:p w:rsidR="00146400" w:rsidDel="00146400" w:rsidRDefault="00146400" w:rsidP="005D4373">
      <w:pPr>
        <w:pStyle w:val="ListParagraph"/>
        <w:numPr>
          <w:ilvl w:val="0"/>
          <w:numId w:val="5"/>
        </w:numPr>
        <w:rPr>
          <w:del w:id="1225" w:author="Bruno RAIMBAULT" w:date="2016-08-29T15:30:00Z"/>
        </w:rPr>
        <w:pPrChange w:id="1226" w:author="Bruno RAIMBAULT" w:date="2016-08-29T15:41:00Z">
          <w:pPr>
            <w:numPr>
              <w:numId w:val="5"/>
            </w:numPr>
            <w:ind w:left="720" w:hanging="360"/>
          </w:pPr>
        </w:pPrChange>
      </w:pPr>
      <w:moveToRangeStart w:id="1227" w:author="Bruno RAIMBAULT" w:date="2016-08-29T15:30:00Z" w:name="move460247966"/>
      <w:moveTo w:id="1228" w:author="Bruno RAIMBAULT" w:date="2016-08-29T15:30:00Z">
        <w:del w:id="1229" w:author="Bruno RAIMBAULT" w:date="2016-08-29T15:30:00Z">
          <w:r w:rsidDel="00146400">
            <w:delText>Attribute: serviceCode</w:delText>
          </w:r>
        </w:del>
      </w:moveTo>
    </w:p>
    <w:moveToRangeEnd w:id="1227"/>
    <w:p w:rsidR="00EC61DC" w:rsidDel="005D4373" w:rsidRDefault="00EC61DC" w:rsidP="005D4373">
      <w:pPr>
        <w:pStyle w:val="ListParagraph"/>
        <w:numPr>
          <w:ilvl w:val="0"/>
          <w:numId w:val="5"/>
        </w:numPr>
        <w:rPr>
          <w:del w:id="1230" w:author="Bruno RAIMBAULT" w:date="2016-08-29T15:40:00Z"/>
        </w:rPr>
        <w:pPrChange w:id="1231" w:author="Bruno RAIMBAULT" w:date="2016-08-29T15:41:00Z">
          <w:pPr>
            <w:ind w:left="720"/>
          </w:pPr>
        </w:pPrChange>
      </w:pPr>
      <w:del w:id="1232" w:author="Bruno RAIMBAULT" w:date="2016-08-29T15:40:00Z">
        <w:r w:rsidDel="005D4373">
          <w:rPr>
            <w:b/>
          </w:rPr>
          <w:delText>Note:</w:delText>
        </w:r>
        <w:r w:rsidDel="005D4373">
          <w:delText xml:space="preserve"> If we decide to export indicator groups both servers have to be synchronized previously.</w:delText>
        </w:r>
      </w:del>
    </w:p>
    <w:p w:rsidR="008C419D" w:rsidDel="005D4373" w:rsidRDefault="008C419D" w:rsidP="005D4373">
      <w:pPr>
        <w:pStyle w:val="ListParagraph"/>
        <w:numPr>
          <w:ilvl w:val="0"/>
          <w:numId w:val="5"/>
        </w:numPr>
        <w:rPr>
          <w:del w:id="1233" w:author="Bruno RAIMBAULT" w:date="2016-08-29T15:40:00Z"/>
        </w:rPr>
        <w:pPrChange w:id="1234" w:author="Bruno RAIMBAULT" w:date="2016-08-29T15:41:00Z">
          <w:pPr>
            <w:numPr>
              <w:numId w:val="5"/>
            </w:numPr>
            <w:ind w:left="720" w:hanging="360"/>
          </w:pPr>
        </w:pPrChange>
      </w:pPr>
      <w:moveFromRangeStart w:id="1235" w:author="Bruno RAIMBAULT" w:date="2016-08-29T15:30:00Z" w:name="move460247966"/>
      <w:moveFrom w:id="1236" w:author="Bruno RAIMBAULT" w:date="2016-08-29T15:30:00Z">
        <w:del w:id="1237" w:author="Bruno RAIMBAULT" w:date="2016-08-29T15:40:00Z">
          <w:r w:rsidDel="005D4373">
            <w:delText>Attribute: serviceCode</w:delText>
          </w:r>
        </w:del>
      </w:moveFrom>
    </w:p>
    <w:moveFromRangeEnd w:id="1235"/>
    <w:p w:rsidR="004A0BFC" w:rsidDel="004216C4" w:rsidRDefault="004A0BFC" w:rsidP="005D4373">
      <w:pPr>
        <w:pStyle w:val="ListParagraph"/>
        <w:numPr>
          <w:ilvl w:val="0"/>
          <w:numId w:val="5"/>
        </w:numPr>
        <w:rPr>
          <w:del w:id="1238" w:author="Bruno RAIMBAULT" w:date="2016-08-29T15:09:00Z"/>
        </w:rPr>
        <w:pPrChange w:id="1239" w:author="Bruno RAIMBAULT" w:date="2016-08-29T15:41:00Z">
          <w:pPr>
            <w:numPr>
              <w:numId w:val="5"/>
            </w:numPr>
            <w:ind w:left="720" w:hanging="360"/>
          </w:pPr>
        </w:pPrChange>
      </w:pPr>
      <w:del w:id="1240" w:author="Bruno RAIMBAULT" w:date="2016-08-29T15:09:00Z">
        <w:r w:rsidDel="004216C4">
          <w:delText>sqlView: Dossier.</w:delText>
        </w:r>
      </w:del>
    </w:p>
    <w:p w:rsidR="008C419D" w:rsidDel="004216C4" w:rsidRDefault="008C419D" w:rsidP="005D4373">
      <w:pPr>
        <w:pStyle w:val="ListParagraph"/>
        <w:numPr>
          <w:ilvl w:val="0"/>
          <w:numId w:val="5"/>
        </w:numPr>
        <w:rPr>
          <w:del w:id="1241" w:author="Bruno RAIMBAULT" w:date="2016-08-29T15:09:00Z"/>
        </w:rPr>
        <w:pPrChange w:id="1242" w:author="Bruno RAIMBAULT" w:date="2016-08-29T15:41:00Z">
          <w:pPr>
            <w:numPr>
              <w:numId w:val="5"/>
            </w:numPr>
            <w:ind w:left="720" w:hanging="360"/>
          </w:pPr>
        </w:pPrChange>
      </w:pPr>
      <w:del w:id="1243" w:author="Bruno RAIMBAULT" w:date="2016-08-29T15:09:00Z">
        <w:r w:rsidDel="004216C4">
          <w:delText>Dataelements: all dossier dataelements.</w:delText>
        </w:r>
      </w:del>
    </w:p>
    <w:p w:rsidR="008C419D" w:rsidDel="005D4373" w:rsidRDefault="008C419D" w:rsidP="005D4373">
      <w:pPr>
        <w:pStyle w:val="ListParagraph"/>
        <w:numPr>
          <w:ilvl w:val="0"/>
          <w:numId w:val="5"/>
        </w:numPr>
        <w:rPr>
          <w:del w:id="1244" w:author="Bruno RAIMBAULT" w:date="2016-08-29T15:40:00Z"/>
        </w:rPr>
        <w:pPrChange w:id="1245" w:author="Bruno RAIMBAULT" w:date="2016-08-29T15:41:00Z">
          <w:pPr>
            <w:numPr>
              <w:numId w:val="5"/>
            </w:numPr>
            <w:ind w:left="720" w:hanging="360"/>
          </w:pPr>
        </w:pPrChange>
      </w:pPr>
      <w:del w:id="1246" w:author="Bruno RAIMBAULT" w:date="2016-08-29T15:40:00Z">
        <w:r w:rsidDel="005D4373">
          <w:delText>Data: 2015 data from English, French and Spanish OUs.</w:delText>
        </w:r>
      </w:del>
    </w:p>
    <w:p w:rsidR="008C419D" w:rsidRDefault="00EC61DC" w:rsidP="005D4373">
      <w:pPr>
        <w:pStyle w:val="ListParagraph"/>
        <w:numPr>
          <w:ilvl w:val="0"/>
          <w:numId w:val="5"/>
        </w:numPr>
        <w:pPrChange w:id="1247" w:author="Bruno RAIMBAULT" w:date="2016-08-29T15:41:00Z">
          <w:pPr/>
        </w:pPrChange>
      </w:pPr>
      <w:del w:id="1248" w:author="Bruno RAIMBAULT" w:date="2016-08-29T15:40:00Z">
        <w:r w:rsidDel="005D4373">
          <w:delText xml:space="preserve">If datasets and indicator groups were not exported, </w:delText>
        </w:r>
        <w:r w:rsidR="008C419D" w:rsidDel="005D4373">
          <w:delText>assign codes to the datasets and indicator groups</w:delText>
        </w:r>
        <w:r w:rsidDel="005D4373">
          <w:delText>.</w:delText>
        </w:r>
      </w:del>
    </w:p>
    <w:p w:rsidR="005D4373" w:rsidRDefault="005D4373">
      <w:pPr>
        <w:spacing w:after="0" w:line="240" w:lineRule="auto"/>
        <w:rPr>
          <w:ins w:id="1249" w:author="Bruno RAIMBAULT" w:date="2016-08-29T15:41:00Z"/>
          <w:rFonts w:ascii="Cambria" w:eastAsia="Times New Roman" w:hAnsi="Cambria"/>
          <w:b/>
          <w:bCs/>
          <w:kern w:val="32"/>
          <w:sz w:val="32"/>
          <w:szCs w:val="32"/>
        </w:rPr>
      </w:pPr>
      <w:ins w:id="1250" w:author="Bruno RAIMBAULT" w:date="2016-08-29T15:41:00Z">
        <w:r>
          <w:br w:type="page"/>
        </w:r>
      </w:ins>
    </w:p>
    <w:p w:rsidR="00052CC6" w:rsidDel="005D4373" w:rsidRDefault="00052CC6" w:rsidP="00B97A2D">
      <w:pPr>
        <w:pStyle w:val="Heading1"/>
        <w:rPr>
          <w:del w:id="1251" w:author="Bruno RAIMBAULT" w:date="2016-08-29T15:41:00Z"/>
        </w:rPr>
      </w:pPr>
      <w:del w:id="1252" w:author="Bruno RAIMBAULT" w:date="2016-08-29T15:41:00Z">
        <w:r w:rsidDel="005D4373">
          <w:lastRenderedPageBreak/>
          <w:delText xml:space="preserve"> </w:delText>
        </w:r>
        <w:r w:rsidR="00427A83" w:rsidDel="005D4373">
          <w:delText>Creating</w:delText>
        </w:r>
        <w:r w:rsidR="00FF268F" w:rsidDel="005D4373">
          <w:delText xml:space="preserve"> a new dossier</w:delText>
        </w:r>
      </w:del>
    </w:p>
    <w:p w:rsidR="00FF268F" w:rsidDel="005D4373" w:rsidRDefault="00B42B8D" w:rsidP="00082C32">
      <w:pPr>
        <w:numPr>
          <w:ilvl w:val="0"/>
          <w:numId w:val="4"/>
        </w:numPr>
        <w:rPr>
          <w:del w:id="1253" w:author="Bruno RAIMBAULT" w:date="2016-08-29T15:41:00Z"/>
        </w:rPr>
      </w:pPr>
      <w:del w:id="1254" w:author="Bruno RAIMBAULT" w:date="2016-08-29T15:41:00Z">
        <w:r w:rsidDel="005D4373">
          <w:delText xml:space="preserve">Create a new dataelement as explained in section </w:delText>
        </w:r>
        <w:r w:rsidR="00271A7F" w:rsidRPr="00271A7F" w:rsidDel="005D4373">
          <w:rPr>
            <w:rStyle w:val="QuoteChar"/>
          </w:rPr>
          <w:fldChar w:fldCharType="begin"/>
        </w:r>
        <w:r w:rsidR="00271A7F" w:rsidRPr="00271A7F" w:rsidDel="005D4373">
          <w:rPr>
            <w:rStyle w:val="QuoteChar"/>
          </w:rPr>
          <w:delInstrText xml:space="preserve"> REF _Ref451350776 \h </w:delInstrText>
        </w:r>
        <w:r w:rsidR="00271A7F" w:rsidDel="005D4373">
          <w:rPr>
            <w:rStyle w:val="QuoteChar"/>
          </w:rPr>
          <w:delInstrText xml:space="preserve"> \* MERGEFORMAT </w:delInstrText>
        </w:r>
        <w:r w:rsidR="00271A7F" w:rsidRPr="00271A7F" w:rsidDel="005D4373">
          <w:rPr>
            <w:rStyle w:val="QuoteChar"/>
          </w:rPr>
        </w:r>
        <w:r w:rsidR="00271A7F" w:rsidRPr="00271A7F" w:rsidDel="005D4373">
          <w:rPr>
            <w:rStyle w:val="QuoteChar"/>
          </w:rPr>
          <w:fldChar w:fldCharType="separate"/>
        </w:r>
        <w:r w:rsidR="00131A85" w:rsidRPr="00131A85" w:rsidDel="005D4373">
          <w:rPr>
            <w:rStyle w:val="QuoteChar"/>
          </w:rPr>
          <w:delText>Dataelements for the dossiers</w:delText>
        </w:r>
        <w:r w:rsidR="00271A7F" w:rsidRPr="00271A7F" w:rsidDel="005D4373">
          <w:rPr>
            <w:rStyle w:val="QuoteChar"/>
          </w:rPr>
          <w:fldChar w:fldCharType="end"/>
        </w:r>
        <w:r w:rsidDel="005D4373">
          <w:delText>.</w:delText>
        </w:r>
      </w:del>
    </w:p>
    <w:p w:rsidR="00271A7F" w:rsidDel="005D4373" w:rsidRDefault="00271A7F" w:rsidP="00271A7F">
      <w:pPr>
        <w:numPr>
          <w:ilvl w:val="0"/>
          <w:numId w:val="4"/>
        </w:numPr>
        <w:rPr>
          <w:del w:id="1255" w:author="Bruno RAIMBAULT" w:date="2016-08-29T15:41:00Z"/>
        </w:rPr>
      </w:pPr>
      <w:del w:id="1256" w:author="Bruno RAIMBAULT" w:date="2016-08-29T15:41:00Z">
        <w:r w:rsidDel="005D4373">
          <w:delText>Edit the dataset ZZDossier and add the dataelement created above.</w:delText>
        </w:r>
      </w:del>
    </w:p>
    <w:p w:rsidR="00B42B8D" w:rsidDel="005D4373" w:rsidRDefault="00B42B8D" w:rsidP="00082C32">
      <w:pPr>
        <w:numPr>
          <w:ilvl w:val="0"/>
          <w:numId w:val="4"/>
        </w:numPr>
        <w:rPr>
          <w:del w:id="1257" w:author="Bruno RAIMBAULT" w:date="2016-08-29T15:41:00Z"/>
        </w:rPr>
      </w:pPr>
      <w:del w:id="1258" w:author="Bruno RAIMBAULT" w:date="2016-08-29T15:41:00Z">
        <w:r w:rsidDel="005D4373">
          <w:delText>Edit the datasets and indicator groups to be included in the dossier and assign the code of the dataelement</w:delText>
        </w:r>
        <w:r w:rsidR="00112A3C" w:rsidDel="005D4373">
          <w:delText xml:space="preserve"> created in point 1</w:delText>
        </w:r>
        <w:r w:rsidDel="005D4373">
          <w:delText xml:space="preserve"> to the attribute serviceCode (</w:delText>
        </w:r>
        <w:r w:rsidDel="005D4373">
          <w:rPr>
            <w:b/>
            <w:color w:val="FF0000"/>
          </w:rPr>
          <w:delText>TBC</w:delText>
        </w:r>
        <w:r w:rsidRPr="00B42B8D" w:rsidDel="005D4373">
          <w:rPr>
            <w:b/>
            <w:color w:val="FF0000"/>
          </w:rPr>
          <w:delText xml:space="preserve">: </w:delText>
        </w:r>
        <w:r w:rsidR="008C419D" w:rsidDel="005D4373">
          <w:rPr>
            <w:b/>
            <w:color w:val="FF0000"/>
          </w:rPr>
          <w:delText>note that</w:delText>
        </w:r>
        <w:r w:rsidRPr="00B42B8D" w:rsidDel="005D4373">
          <w:rPr>
            <w:b/>
            <w:color w:val="FF0000"/>
          </w:rPr>
          <w:delText xml:space="preserve"> one dataset/indicator group cannot be assigned to two dossiers</w:delText>
        </w:r>
        <w:r w:rsidDel="005D4373">
          <w:delText>).</w:delText>
        </w:r>
      </w:del>
    </w:p>
    <w:p w:rsidR="00B42B8D" w:rsidDel="005D4373" w:rsidRDefault="008C419D" w:rsidP="00082C32">
      <w:pPr>
        <w:numPr>
          <w:ilvl w:val="0"/>
          <w:numId w:val="4"/>
        </w:numPr>
        <w:rPr>
          <w:del w:id="1259" w:author="Bruno RAIMBAULT" w:date="2016-08-29T15:41:00Z"/>
        </w:rPr>
      </w:pPr>
      <w:del w:id="1260" w:author="Bruno RAIMBAULT" w:date="2016-08-29T15:41:00Z">
        <w:r w:rsidDel="005D4373">
          <w:delText xml:space="preserve">In the dataEntry section, </w:delText>
        </w:r>
        <w:r w:rsidR="004F24E3" w:rsidDel="005D4373">
          <w:delText>select the OUs</w:delText>
        </w:r>
        <w:r w:rsidDel="005D4373">
          <w:delText xml:space="preserve"> English, French and Spanish </w:delText>
        </w:r>
        <w:r w:rsidR="004F24E3" w:rsidDel="005D4373">
          <w:delText>in the hierarchy</w:delText>
        </w:r>
        <w:r w:rsidR="00112A3C" w:rsidDel="005D4373">
          <w:delText xml:space="preserve">, </w:delText>
        </w:r>
        <w:r w:rsidR="00F43C18" w:rsidDel="005D4373">
          <w:delText xml:space="preserve">the dataset ZZDossier and </w:delText>
        </w:r>
        <w:r w:rsidR="00112A3C" w:rsidDel="005D4373">
          <w:delText xml:space="preserve">the </w:delText>
        </w:r>
        <w:r w:rsidR="00F43C18" w:rsidDel="005D4373">
          <w:delText>period</w:delText>
        </w:r>
        <w:r w:rsidR="00112A3C" w:rsidDel="005D4373">
          <w:delText xml:space="preserve"> 2015. Enter</w:delText>
        </w:r>
        <w:r w:rsidDel="005D4373">
          <w:delText xml:space="preserve"> the description of the new dossier</w:delText>
        </w:r>
        <w:r w:rsidR="00112A3C" w:rsidDel="005D4373">
          <w:delText xml:space="preserve"> in the field available</w:delText>
        </w:r>
        <w:r w:rsidDel="005D4373">
          <w:delText>.</w:delText>
        </w:r>
        <w:r w:rsidR="00427A83" w:rsidDel="005D4373">
          <w:delText xml:space="preserve"> The description can be </w:delText>
        </w:r>
        <w:r w:rsidR="004F24E3" w:rsidDel="005D4373">
          <w:delText>written</w:delText>
        </w:r>
        <w:r w:rsidR="00427A83" w:rsidDel="005D4373">
          <w:delText xml:space="preserve"> in html</w:delText>
        </w:r>
        <w:r w:rsidR="004F24E3" w:rsidDel="005D4373">
          <w:delText xml:space="preserve"> code. In order to facilitate this task:</w:delText>
        </w:r>
      </w:del>
    </w:p>
    <w:p w:rsidR="004F24E3" w:rsidDel="005D4373" w:rsidRDefault="004F24E3" w:rsidP="004F24E3">
      <w:pPr>
        <w:numPr>
          <w:ilvl w:val="1"/>
          <w:numId w:val="4"/>
        </w:numPr>
        <w:rPr>
          <w:del w:id="1261" w:author="Bruno RAIMBAULT" w:date="2016-08-29T15:41:00Z"/>
        </w:rPr>
      </w:pPr>
      <w:del w:id="1262" w:author="Bruno RAIMBAULT" w:date="2016-08-29T15:41:00Z">
        <w:r w:rsidDel="005D4373">
          <w:delText>Open one of the dossiers in Microsoft Word</w:delText>
        </w:r>
        <w:r w:rsidR="00112A3C" w:rsidDel="005D4373">
          <w:delText xml:space="preserve"> (or create the text in a new Word document)</w:delText>
        </w:r>
        <w:r w:rsidDel="005D4373">
          <w:delText>.</w:delText>
        </w:r>
      </w:del>
    </w:p>
    <w:p w:rsidR="004F24E3" w:rsidDel="005D4373" w:rsidRDefault="004F24E3" w:rsidP="004F24E3">
      <w:pPr>
        <w:numPr>
          <w:ilvl w:val="1"/>
          <w:numId w:val="4"/>
        </w:numPr>
        <w:rPr>
          <w:del w:id="1263" w:author="Bruno RAIMBAULT" w:date="2016-08-29T15:41:00Z"/>
        </w:rPr>
      </w:pPr>
      <w:del w:id="1264" w:author="Bruno RAIMBAULT" w:date="2016-08-29T15:41:00Z">
        <w:r w:rsidDel="005D4373">
          <w:delText>Remove the title and all tables, keep</w:delText>
        </w:r>
        <w:r w:rsidR="00CC0795" w:rsidDel="005D4373">
          <w:delText>ing just the description that has</w:delText>
        </w:r>
        <w:r w:rsidDel="005D4373">
          <w:delText xml:space="preserve"> to be inserted.</w:delText>
        </w:r>
      </w:del>
    </w:p>
    <w:p w:rsidR="004F24E3" w:rsidDel="005D4373" w:rsidRDefault="00F43C18" w:rsidP="004F24E3">
      <w:pPr>
        <w:numPr>
          <w:ilvl w:val="1"/>
          <w:numId w:val="4"/>
        </w:numPr>
        <w:rPr>
          <w:del w:id="1265" w:author="Bruno RAIMBAULT" w:date="2016-08-29T15:41:00Z"/>
        </w:rPr>
      </w:pPr>
      <w:del w:id="1266" w:author="Bruno RAIMBAULT" w:date="2016-08-29T15:41:00Z">
        <w:r w:rsidDel="005D4373">
          <w:delText>Save as ‘Web page, filtered’.</w:delText>
        </w:r>
      </w:del>
    </w:p>
    <w:p w:rsidR="00F43C18" w:rsidDel="005D4373" w:rsidRDefault="00F43C18" w:rsidP="004F24E3">
      <w:pPr>
        <w:numPr>
          <w:ilvl w:val="1"/>
          <w:numId w:val="4"/>
        </w:numPr>
        <w:rPr>
          <w:del w:id="1267" w:author="Bruno RAIMBAULT" w:date="2016-08-29T15:41:00Z"/>
        </w:rPr>
      </w:pPr>
      <w:del w:id="1268" w:author="Bruno RAIMBAULT" w:date="2016-08-29T15:41:00Z">
        <w:r w:rsidDel="005D4373">
          <w:delText>Open the .htm document in notepad or other text editor, copy all the text and paste it in the appropriate dataelement</w:delText>
        </w:r>
        <w:r w:rsidR="00CC0795" w:rsidDel="005D4373">
          <w:delText xml:space="preserve"> (see image below)</w:delText>
        </w:r>
        <w:r w:rsidDel="005D4373">
          <w:delText>.</w:delText>
        </w:r>
      </w:del>
    </w:p>
    <w:p w:rsidR="00FF268F" w:rsidDel="005D4373" w:rsidRDefault="00263921" w:rsidP="00A821E8">
      <w:pPr>
        <w:rPr>
          <w:del w:id="1269" w:author="Bruno RAIMBAULT" w:date="2016-08-29T15:41:00Z"/>
        </w:rPr>
      </w:pPr>
      <w:del w:id="1270" w:author="Bruno RAIMBAULT" w:date="2016-08-29T15:41:00Z">
        <w:r w:rsidRPr="00250FCD" w:rsidDel="005D4373">
          <w:rPr>
            <w:noProof/>
            <w:lang w:val="es-ES" w:eastAsia="es-ES"/>
          </w:rPr>
          <w:drawing>
            <wp:inline distT="0" distB="0" distL="0" distR="0" wp14:anchorId="4EAF5375" wp14:editId="37217DCE">
              <wp:extent cx="5612765" cy="5539105"/>
              <wp:effectExtent l="0" t="0" r="0" b="0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2765" cy="553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CC0795" w:rsidDel="005D4373" w:rsidRDefault="00CC0795" w:rsidP="00CC0795">
      <w:pPr>
        <w:rPr>
          <w:del w:id="1271" w:author="Bruno RAIMBAULT" w:date="2016-08-29T15:41:00Z"/>
        </w:rPr>
      </w:pPr>
      <w:del w:id="1272" w:author="Bruno RAIMBAULT" w:date="2016-08-29T15:41:00Z">
        <w:r w:rsidDel="005D4373">
          <w:delText>Congratulations. The Dossier app was just configured with another dossier!</w:delText>
        </w:r>
      </w:del>
    </w:p>
    <w:p w:rsidR="00FF268F" w:rsidRDefault="00CC0795" w:rsidP="00FF268F">
      <w:pPr>
        <w:pStyle w:val="Heading1"/>
      </w:pPr>
      <w:bookmarkStart w:id="1273" w:name="_Toc460248656"/>
      <w:r>
        <w:t>User manual</w:t>
      </w:r>
      <w:bookmarkEnd w:id="1273"/>
    </w:p>
    <w:p w:rsidR="00FF268F" w:rsidRDefault="00FF268F" w:rsidP="00A821E8">
      <w:r>
        <w:t>Press Apps-&gt;Dossiers, as shown below.</w:t>
      </w:r>
    </w:p>
    <w:p w:rsidR="00FF268F" w:rsidRDefault="00263921" w:rsidP="00AA1373">
      <w:pPr>
        <w:jc w:val="center"/>
        <w:rPr>
          <w:noProof/>
          <w:lang w:eastAsia="en-GB"/>
        </w:rPr>
      </w:pPr>
      <w:r w:rsidRPr="00250FCD">
        <w:rPr>
          <w:noProof/>
          <w:lang w:val="es-ES" w:eastAsia="es-ES"/>
        </w:rPr>
        <w:drawing>
          <wp:inline distT="0" distB="0" distL="0" distR="0" wp14:anchorId="1AE41A8F" wp14:editId="3BDBA7CE">
            <wp:extent cx="2199289" cy="2704428"/>
            <wp:effectExtent l="0" t="0" r="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06" cy="27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E3" w:rsidRDefault="00F858E3" w:rsidP="00A821E8">
      <w:pPr>
        <w:rPr>
          <w:noProof/>
          <w:lang w:eastAsia="en-GB"/>
        </w:rPr>
      </w:pPr>
      <w:del w:id="1274" w:author="Bruno RAIMBAULT" w:date="2016-08-29T15:42:00Z">
        <w:r w:rsidDel="005D4373">
          <w:rPr>
            <w:noProof/>
            <w:lang w:eastAsia="en-GB"/>
          </w:rPr>
          <w:delText xml:space="preserve">Four </w:delText>
        </w:r>
      </w:del>
      <w:ins w:id="1275" w:author="Bruno RAIMBAULT" w:date="2016-08-29T15:42:00Z">
        <w:r w:rsidR="005D4373">
          <w:rPr>
            <w:noProof/>
            <w:lang w:eastAsia="en-GB"/>
          </w:rPr>
          <w:t xml:space="preserve">Two </w:t>
        </w:r>
      </w:ins>
      <w:r>
        <w:rPr>
          <w:noProof/>
          <w:lang w:eastAsia="en-GB"/>
        </w:rPr>
        <w:t>tabs will be displayed:</w:t>
      </w:r>
    </w:p>
    <w:p w:rsidR="00CC0795" w:rsidRPr="00CC0795" w:rsidRDefault="00263921" w:rsidP="00A821E8">
      <w:pPr>
        <w:rPr>
          <w:b/>
          <w:noProof/>
          <w:lang w:eastAsia="en-GB"/>
        </w:rPr>
      </w:pPr>
      <w:del w:id="1276" w:author="Bruno RAIMBAULT" w:date="2016-08-29T15:44:00Z">
        <w:r w:rsidRPr="00250FCD" w:rsidDel="005D4373">
          <w:rPr>
            <w:noProof/>
            <w:lang w:val="es-ES" w:eastAsia="es-ES"/>
          </w:rPr>
          <w:drawing>
            <wp:inline distT="0" distB="0" distL="0" distR="0" wp14:anchorId="74C16B17" wp14:editId="3B3648B8">
              <wp:extent cx="5612765" cy="1313815"/>
              <wp:effectExtent l="0" t="0" r="0" b="0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2765" cy="1313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277" w:author="Bruno RAIMBAULT" w:date="2016-08-29T15:44:00Z">
        <w:r w:rsidR="005D4373">
          <w:rPr>
            <w:noProof/>
            <w:lang w:val="es-ES" w:eastAsia="es-ES"/>
          </w:rPr>
          <w:drawing>
            <wp:inline distT="0" distB="0" distL="0" distR="0" wp14:anchorId="2C907BF5" wp14:editId="3DF039ED">
              <wp:extent cx="5400040" cy="942166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9421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858E3" w:rsidRDefault="00F858E3" w:rsidP="00F858E3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Services</w:t>
      </w:r>
      <w:r>
        <w:rPr>
          <w:noProof/>
          <w:lang w:eastAsia="en-GB"/>
        </w:rPr>
        <w:t xml:space="preserve">: where the dossiers will be compiled. Select the service </w:t>
      </w:r>
      <w:r w:rsidR="00C73110">
        <w:rPr>
          <w:noProof/>
          <w:lang w:eastAsia="en-GB"/>
        </w:rPr>
        <w:t>you are interested in by means of the drop-down list. The dossier will be displayed, including: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Introduction of the dossier</w:t>
      </w:r>
      <w:r w:rsidR="00C73110">
        <w:rPr>
          <w:noProof/>
          <w:lang w:eastAsia="en-GB"/>
        </w:rPr>
        <w:t>.</w:t>
      </w:r>
    </w:p>
    <w:p w:rsidR="00C73110" w:rsidRDefault="00C73110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Table of content.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Description of d</w:t>
      </w:r>
      <w:r w:rsidR="00C73110">
        <w:rPr>
          <w:noProof/>
          <w:lang w:eastAsia="en-GB"/>
        </w:rPr>
        <w:t>ataelements assigned to the service.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Description of i</w:t>
      </w:r>
      <w:r w:rsidR="00C73110">
        <w:rPr>
          <w:noProof/>
          <w:lang w:eastAsia="en-GB"/>
        </w:rPr>
        <w:t>ndicators assigned to the service.</w:t>
      </w:r>
    </w:p>
    <w:p w:rsidR="0068183E" w:rsidRDefault="0068183E" w:rsidP="0068183E">
      <w:pPr>
        <w:ind w:left="720"/>
        <w:rPr>
          <w:noProof/>
          <w:lang w:eastAsia="en-GB"/>
        </w:rPr>
      </w:pPr>
      <w:r w:rsidRPr="006B02EE">
        <w:rPr>
          <w:b/>
          <w:i/>
          <w:noProof/>
          <w:lang w:eastAsia="en-GB"/>
        </w:rPr>
        <w:t>Note</w:t>
      </w:r>
      <w:r w:rsidRPr="0068183E">
        <w:rPr>
          <w:i/>
          <w:noProof/>
          <w:lang w:eastAsia="en-GB"/>
        </w:rPr>
        <w:t>:</w:t>
      </w:r>
      <w:r>
        <w:rPr>
          <w:noProof/>
          <w:lang w:eastAsia="en-GB"/>
        </w:rPr>
        <w:t xml:space="preserve"> the dossier is shown in the same language as it is configured in the HMIS account (Profile-&gt;Settings).</w:t>
      </w:r>
    </w:p>
    <w:p w:rsidR="00F858E3" w:rsidDel="005D4373" w:rsidRDefault="005D4373" w:rsidP="005D4373">
      <w:pPr>
        <w:numPr>
          <w:ilvl w:val="0"/>
          <w:numId w:val="3"/>
        </w:numPr>
        <w:rPr>
          <w:del w:id="1278" w:author="Bruno RAIMBAULT" w:date="2016-08-29T15:43:00Z"/>
          <w:noProof/>
          <w:lang w:eastAsia="en-GB"/>
        </w:rPr>
        <w:pPrChange w:id="1279" w:author="Bruno RAIMBAULT" w:date="2016-08-29T15:43:00Z">
          <w:pPr>
            <w:numPr>
              <w:numId w:val="3"/>
            </w:numPr>
            <w:ind w:left="720" w:hanging="360"/>
          </w:pPr>
        </w:pPrChange>
      </w:pPr>
      <w:ins w:id="1280" w:author="Bruno RAIMBAULT" w:date="2016-08-29T15:42:00Z">
        <w:r>
          <w:rPr>
            <w:b/>
            <w:noProof/>
            <w:lang w:eastAsia="en-GB"/>
          </w:rPr>
          <w:t>Search</w:t>
        </w:r>
      </w:ins>
      <w:del w:id="1281" w:author="Bruno RAIMBAULT" w:date="2016-08-29T15:43:00Z">
        <w:r w:rsidR="00F858E3" w:rsidRPr="0068183E" w:rsidDel="005D4373">
          <w:rPr>
            <w:b/>
            <w:noProof/>
            <w:lang w:eastAsia="en-GB"/>
          </w:rPr>
          <w:delText>Data Sets</w:delText>
        </w:r>
      </w:del>
      <w:r w:rsidR="00F858E3">
        <w:rPr>
          <w:noProof/>
          <w:lang w:eastAsia="en-GB"/>
        </w:rPr>
        <w:t>: displays all dataelements (health information)</w:t>
      </w:r>
      <w:del w:id="1282" w:author="Bruno RAIMBAULT" w:date="2016-08-29T15:43:00Z">
        <w:r w:rsidR="00F858E3" w:rsidDel="005D4373">
          <w:rPr>
            <w:noProof/>
            <w:lang w:eastAsia="en-GB"/>
          </w:rPr>
          <w:delText xml:space="preserve"> within a dataset. The dataset is selected by means of a</w:delText>
        </w:r>
        <w:r w:rsidR="00C73110" w:rsidDel="005D4373">
          <w:rPr>
            <w:noProof/>
            <w:lang w:eastAsia="en-GB"/>
          </w:rPr>
          <w:delText xml:space="preserve"> drop-down</w:delText>
        </w:r>
        <w:r w:rsidR="00F858E3" w:rsidDel="005D4373">
          <w:rPr>
            <w:noProof/>
            <w:lang w:eastAsia="en-GB"/>
          </w:rPr>
          <w:delText xml:space="preserve"> list.</w:delText>
        </w:r>
      </w:del>
    </w:p>
    <w:p w:rsidR="00F858E3" w:rsidDel="005D4373" w:rsidRDefault="00F858E3" w:rsidP="005D4373">
      <w:pPr>
        <w:numPr>
          <w:ilvl w:val="0"/>
          <w:numId w:val="3"/>
        </w:numPr>
        <w:rPr>
          <w:del w:id="1283" w:author="Bruno RAIMBAULT" w:date="2016-08-29T15:43:00Z"/>
          <w:noProof/>
          <w:lang w:eastAsia="en-GB"/>
        </w:rPr>
        <w:pPrChange w:id="1284" w:author="Bruno RAIMBAULT" w:date="2016-08-29T15:43:00Z">
          <w:pPr>
            <w:numPr>
              <w:numId w:val="3"/>
            </w:numPr>
            <w:ind w:left="720" w:hanging="360"/>
          </w:pPr>
        </w:pPrChange>
      </w:pPr>
      <w:del w:id="1285" w:author="Bruno RAIMBAULT" w:date="2016-08-29T15:43:00Z">
        <w:r w:rsidRPr="0068183E" w:rsidDel="005D4373">
          <w:rPr>
            <w:b/>
            <w:noProof/>
            <w:lang w:eastAsia="en-GB"/>
          </w:rPr>
          <w:delText>Indicator Groups</w:delText>
        </w:r>
        <w:r w:rsidDel="005D4373">
          <w:rPr>
            <w:noProof/>
            <w:lang w:eastAsia="en-GB"/>
          </w:rPr>
          <w:delText xml:space="preserve">: displays all indicators within an indicator group. The indicator group is selected by means of a </w:delText>
        </w:r>
        <w:r w:rsidR="00C73110" w:rsidDel="005D4373">
          <w:rPr>
            <w:noProof/>
            <w:lang w:eastAsia="en-GB"/>
          </w:rPr>
          <w:delText xml:space="preserve">drop-down </w:delText>
        </w:r>
        <w:r w:rsidDel="005D4373">
          <w:rPr>
            <w:noProof/>
            <w:lang w:eastAsia="en-GB"/>
          </w:rPr>
          <w:delText>list.</w:delText>
        </w:r>
      </w:del>
    </w:p>
    <w:p w:rsidR="00F858E3" w:rsidRDefault="00F858E3" w:rsidP="005D4373">
      <w:pPr>
        <w:numPr>
          <w:ilvl w:val="0"/>
          <w:numId w:val="3"/>
        </w:numPr>
        <w:rPr>
          <w:noProof/>
          <w:lang w:eastAsia="en-GB"/>
        </w:rPr>
        <w:pPrChange w:id="1286" w:author="Bruno RAIMBAULT" w:date="2016-08-29T15:43:00Z">
          <w:pPr>
            <w:numPr>
              <w:numId w:val="3"/>
            </w:numPr>
            <w:ind w:left="720" w:hanging="360"/>
          </w:pPr>
        </w:pPrChange>
      </w:pPr>
      <w:del w:id="1287" w:author="Bruno RAIMBAULT" w:date="2016-08-29T15:43:00Z">
        <w:r w:rsidRPr="0068183E" w:rsidDel="005D4373">
          <w:rPr>
            <w:b/>
            <w:noProof/>
            <w:lang w:eastAsia="en-GB"/>
          </w:rPr>
          <w:delText>Indicators</w:delText>
        </w:r>
        <w:r w:rsidDel="005D4373">
          <w:rPr>
            <w:noProof/>
            <w:lang w:eastAsia="en-GB"/>
          </w:rPr>
          <w:delText>: displays</w:delText>
        </w:r>
      </w:del>
      <w:r>
        <w:rPr>
          <w:noProof/>
          <w:lang w:eastAsia="en-GB"/>
        </w:rPr>
        <w:t xml:space="preserve"> all indicators in the system</w:t>
      </w:r>
      <w:ins w:id="1288" w:author="Bruno RAIMBAULT" w:date="2016-08-29T15:43:00Z">
        <w:r w:rsidR="005D4373">
          <w:rPr>
            <w:noProof/>
            <w:lang w:eastAsia="en-GB"/>
          </w:rPr>
          <w:t xml:space="preserve"> and give the possibility to search them</w:t>
        </w:r>
      </w:ins>
      <w:r>
        <w:rPr>
          <w:noProof/>
          <w:lang w:eastAsia="en-GB"/>
        </w:rPr>
        <w:t>.</w:t>
      </w:r>
    </w:p>
    <w:p w:rsidR="00FD3805" w:rsidRDefault="00FD3805" w:rsidP="00FD3805">
      <w:pPr>
        <w:rPr>
          <w:lang w:eastAsia="en-GB"/>
        </w:rPr>
      </w:pPr>
    </w:p>
    <w:p w:rsidR="00616693" w:rsidRDefault="00616693" w:rsidP="00616693">
      <w:pPr>
        <w:pStyle w:val="Heading1"/>
        <w:rPr>
          <w:lang w:eastAsia="en-GB"/>
        </w:rPr>
      </w:pPr>
      <w:bookmarkStart w:id="1289" w:name="_Toc460248657"/>
      <w:r>
        <w:rPr>
          <w:lang w:eastAsia="en-GB"/>
        </w:rPr>
        <w:lastRenderedPageBreak/>
        <w:t>Potential Troubles</w:t>
      </w:r>
      <w:bookmarkEnd w:id="1289"/>
    </w:p>
    <w:p w:rsidR="00FD3805" w:rsidRDefault="00FD3805" w:rsidP="00FD3805">
      <w:pPr>
        <w:pStyle w:val="Heading2"/>
        <w:rPr>
          <w:lang w:eastAsia="en-GB"/>
        </w:rPr>
      </w:pPr>
      <w:bookmarkStart w:id="1290" w:name="_Toc460248658"/>
      <w:r>
        <w:rPr>
          <w:lang w:eastAsia="en-GB"/>
        </w:rPr>
        <w:t>Dhis2 Menu</w:t>
      </w:r>
      <w:bookmarkEnd w:id="1290"/>
    </w:p>
    <w:p w:rsidR="00FD3805" w:rsidRPr="00FD3805" w:rsidRDefault="00FD3805" w:rsidP="00FD3805">
      <w:pPr>
        <w:rPr>
          <w:lang w:eastAsia="en-GB"/>
        </w:rPr>
      </w:pPr>
      <w:r>
        <w:rPr>
          <w:lang w:eastAsia="en-GB"/>
        </w:rPr>
        <w:t xml:space="preserve">In the developer manual of dhis2 it is described how to implement the OOB menu of dhis2. It requires a bit of </w:t>
      </w:r>
      <w:proofErr w:type="spellStart"/>
      <w:r>
        <w:rPr>
          <w:lang w:eastAsia="en-GB"/>
        </w:rPr>
        <w:t>javascript</w:t>
      </w:r>
      <w:proofErr w:type="spellEnd"/>
      <w:r>
        <w:rPr>
          <w:lang w:eastAsia="en-GB"/>
        </w:rPr>
        <w:t xml:space="preserve"> to be added to index.html file</w:t>
      </w:r>
      <w:del w:id="1291" w:author="Bruno RAIMBAULT" w:date="2016-08-29T15:44:00Z">
        <w:r w:rsidDel="005D4373">
          <w:rPr>
            <w:lang w:eastAsia="en-GB"/>
          </w:rPr>
          <w:delText xml:space="preserve"> </w:delText>
        </w:r>
      </w:del>
      <w:r>
        <w:rPr>
          <w:lang w:eastAsia="en-GB"/>
        </w:rPr>
        <w:t xml:space="preserve">.  The code I copied from the manual. It has one important </w:t>
      </w:r>
      <w:proofErr w:type="gramStart"/>
      <w:r>
        <w:rPr>
          <w:lang w:eastAsia="en-GB"/>
        </w:rPr>
        <w:t>drawback,</w:t>
      </w:r>
      <w:proofErr w:type="gramEnd"/>
      <w:r>
        <w:rPr>
          <w:lang w:eastAsia="en-GB"/>
        </w:rPr>
        <w:t xml:space="preserve"> </w:t>
      </w:r>
      <w:del w:id="1292" w:author="Bruno RAIMBAULT" w:date="2016-08-29T15:45:00Z">
        <w:r w:rsidDel="005D4373">
          <w:rPr>
            <w:lang w:eastAsia="en-GB"/>
          </w:rPr>
          <w:delText xml:space="preserve"> </w:delText>
        </w:r>
      </w:del>
      <w:r>
        <w:rPr>
          <w:lang w:eastAsia="en-GB"/>
        </w:rPr>
        <w:t>the tomcat app name is hard coded</w:t>
      </w:r>
      <w:ins w:id="1293" w:author="Bruno RAIMBAULT" w:date="2016-08-29T15:45:00Z">
        <w:r w:rsidR="005D4373">
          <w:rPr>
            <w:lang w:eastAsia="en-GB"/>
          </w:rPr>
          <w:t>.</w:t>
        </w:r>
      </w:ins>
      <w:del w:id="1294" w:author="Bruno RAIMBAULT" w:date="2016-08-29T15:45:00Z">
        <w:r w:rsidDel="005D4373">
          <w:rPr>
            <w:lang w:eastAsia="en-GB"/>
          </w:rPr>
          <w:delText>,</w:delText>
        </w:r>
      </w:del>
      <w:r>
        <w:rPr>
          <w:lang w:eastAsia="en-GB"/>
        </w:rPr>
        <w:t xml:space="preserve"> So I assume that when the app name is not </w:t>
      </w:r>
      <w:bookmarkStart w:id="1295" w:name="_GoBack"/>
      <w:bookmarkEnd w:id="1295"/>
      <w:proofErr w:type="spellStart"/>
      <w:r>
        <w:rPr>
          <w:lang w:eastAsia="en-GB"/>
        </w:rPr>
        <w:t>dhis</w:t>
      </w:r>
      <w:proofErr w:type="spellEnd"/>
      <w:r>
        <w:rPr>
          <w:lang w:eastAsia="en-GB"/>
        </w:rPr>
        <w:t>, you have to change the following line as well.</w:t>
      </w:r>
    </w:p>
    <w:p w:rsidR="00616693" w:rsidRPr="0037081E" w:rsidRDefault="00FD3805" w:rsidP="0037081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Consolas" w:hAnsi="Consolas" w:cs="Consolas"/>
          <w:sz w:val="18"/>
          <w:lang w:eastAsia="en-GB"/>
          <w:rPrChange w:id="1296" w:author="Bruno RAIMBAULT" w:date="2016-08-29T16:27:00Z">
            <w:rPr>
              <w:lang w:eastAsia="en-GB"/>
            </w:rPr>
          </w:rPrChange>
        </w:rPr>
        <w:pPrChange w:id="1297" w:author="Bruno RAIMBAULT" w:date="2016-08-29T16:27:00Z">
          <w:pPr/>
        </w:pPrChange>
      </w:pPr>
      <w:r w:rsidRPr="0037081E">
        <w:rPr>
          <w:rFonts w:ascii="Consolas" w:hAnsi="Consolas" w:cs="Consolas"/>
          <w:sz w:val="18"/>
          <w:lang w:eastAsia="en-GB"/>
          <w:rPrChange w:id="1298" w:author="Bruno RAIMBAULT" w:date="2016-08-29T16:27:00Z">
            <w:rPr>
              <w:lang w:eastAsia="en-GB"/>
            </w:rPr>
          </w:rPrChange>
        </w:rPr>
        <w:t>dhis2.settings.baseUrl = '</w:t>
      </w:r>
      <w:proofErr w:type="spellStart"/>
      <w:r w:rsidRPr="0037081E">
        <w:rPr>
          <w:rFonts w:ascii="Consolas" w:hAnsi="Consolas" w:cs="Consolas"/>
          <w:sz w:val="18"/>
          <w:lang w:eastAsia="en-GB"/>
          <w:rPrChange w:id="1299" w:author="Bruno RAIMBAULT" w:date="2016-08-29T16:27:00Z">
            <w:rPr>
              <w:lang w:eastAsia="en-GB"/>
            </w:rPr>
          </w:rPrChange>
        </w:rPr>
        <w:t>dhis</w:t>
      </w:r>
      <w:proofErr w:type="spellEnd"/>
      <w:r w:rsidRPr="0037081E">
        <w:rPr>
          <w:rFonts w:ascii="Consolas" w:hAnsi="Consolas" w:cs="Consolas"/>
          <w:sz w:val="18"/>
          <w:lang w:eastAsia="en-GB"/>
          <w:rPrChange w:id="1300" w:author="Bruno RAIMBAULT" w:date="2016-08-29T16:27:00Z">
            <w:rPr>
              <w:lang w:eastAsia="en-GB"/>
            </w:rPr>
          </w:rPrChange>
        </w:rPr>
        <w:t>';</w:t>
      </w:r>
    </w:p>
    <w:p w:rsidR="00FA568E" w:rsidRDefault="00616693" w:rsidP="00616693">
      <w:pPr>
        <w:pStyle w:val="Heading2"/>
        <w:rPr>
          <w:lang w:eastAsia="en-GB"/>
        </w:rPr>
      </w:pPr>
      <w:bookmarkStart w:id="1301" w:name="_Toc460248659"/>
      <w:r>
        <w:rPr>
          <w:lang w:eastAsia="en-GB"/>
        </w:rPr>
        <w:t>Session ends</w:t>
      </w:r>
      <w:bookmarkEnd w:id="1301"/>
    </w:p>
    <w:p w:rsidR="00616693" w:rsidRDefault="00616693" w:rsidP="00616693">
      <w:pPr>
        <w:rPr>
          <w:lang w:eastAsia="en-GB"/>
        </w:rPr>
      </w:pPr>
      <w:r>
        <w:rPr>
          <w:lang w:eastAsia="en-GB"/>
        </w:rPr>
        <w:t>There is a build in feature in the app the will direct you to the login page when your session is ended because of a timeout. This however doesn’t always works, especially when there is a server reset this feature doesn’t work, the user wi</w:t>
      </w:r>
      <w:ins w:id="1302" w:author="Bruno RAIMBAULT" w:date="2016-08-29T15:45:00Z">
        <w:r w:rsidR="005D4373">
          <w:rPr>
            <w:lang w:eastAsia="en-GB"/>
          </w:rPr>
          <w:t>l</w:t>
        </w:r>
      </w:ins>
      <w:r>
        <w:rPr>
          <w:lang w:eastAsia="en-GB"/>
        </w:rPr>
        <w:t>l then get a “weird” result (</w:t>
      </w:r>
      <w:proofErr w:type="spellStart"/>
      <w:r>
        <w:rPr>
          <w:lang w:eastAsia="en-GB"/>
        </w:rPr>
        <w:t>json</w:t>
      </w:r>
      <w:proofErr w:type="spellEnd"/>
      <w:r>
        <w:rPr>
          <w:lang w:eastAsia="en-GB"/>
        </w:rPr>
        <w:t xml:space="preserve"> result or then</w:t>
      </w:r>
      <w:ins w:id="1303" w:author="Bruno RAIMBAULT" w:date="2016-08-29T15:45:00Z">
        <w:r w:rsidR="005D4373">
          <w:rPr>
            <w:lang w:eastAsia="en-GB"/>
          </w:rPr>
          <w:t xml:space="preserve"> </w:t>
        </w:r>
      </w:ins>
      <w:r>
        <w:rPr>
          <w:lang w:eastAsia="en-GB"/>
        </w:rPr>
        <w:t>”p</w:t>
      </w:r>
      <w:ins w:id="1304" w:author="Bruno RAIMBAULT" w:date="2016-08-29T15:45:00Z">
        <w:r w:rsidR="005D4373">
          <w:rPr>
            <w:lang w:eastAsia="en-GB"/>
          </w:rPr>
          <w:t>i</w:t>
        </w:r>
      </w:ins>
      <w:del w:id="1305" w:author="Bruno RAIMBAULT" w:date="2016-08-29T15:45:00Z">
        <w:r w:rsidDel="005D4373">
          <w:rPr>
            <w:lang w:eastAsia="en-GB"/>
          </w:rPr>
          <w:delText>o</w:delText>
        </w:r>
      </w:del>
      <w:r>
        <w:rPr>
          <w:lang w:eastAsia="en-GB"/>
        </w:rPr>
        <w:t>ng” message).</w:t>
      </w:r>
    </w:p>
    <w:p w:rsidR="00616693" w:rsidRDefault="00616693" w:rsidP="00616693">
      <w:pPr>
        <w:pStyle w:val="Heading2"/>
        <w:rPr>
          <w:lang w:eastAsia="en-GB"/>
        </w:rPr>
      </w:pPr>
      <w:bookmarkStart w:id="1306" w:name="_Toc460248660"/>
      <w:r>
        <w:rPr>
          <w:lang w:eastAsia="en-GB"/>
        </w:rPr>
        <w:t>Bad connection</w:t>
      </w:r>
      <w:bookmarkEnd w:id="1306"/>
    </w:p>
    <w:p w:rsidR="00616693" w:rsidDel="00636380" w:rsidRDefault="00616693" w:rsidP="0037081E">
      <w:pPr>
        <w:spacing w:after="360"/>
        <w:jc w:val="both"/>
        <w:rPr>
          <w:del w:id="1307" w:author="Bruno RAIMBAULT" w:date="2016-08-29T15:52:00Z"/>
          <w:lang w:eastAsia="en-GB"/>
        </w:rPr>
        <w:pPrChange w:id="1308" w:author="Bruno RAIMBAULT" w:date="2016-08-29T16:28:00Z">
          <w:pPr>
            <w:pStyle w:val="Heading1"/>
          </w:pPr>
        </w:pPrChange>
      </w:pPr>
      <w:r>
        <w:rPr>
          <w:lang w:eastAsia="en-GB"/>
        </w:rPr>
        <w:t xml:space="preserve">The dossier are dynamic assembled using multiple AJAX calls when there is in the middle a bad interruption the app will still come back with a result but some AJAX call might have failed to return a result this can result in some tables with 0 elements. It only happened once to me, so it could have been freak incident. </w:t>
      </w:r>
    </w:p>
    <w:p w:rsidR="00636380" w:rsidRPr="00616693" w:rsidRDefault="00636380" w:rsidP="0037081E">
      <w:pPr>
        <w:spacing w:after="360"/>
        <w:jc w:val="both"/>
        <w:rPr>
          <w:ins w:id="1309" w:author="Bruno RAIMBAULT" w:date="2016-08-29T15:52:00Z"/>
          <w:lang w:eastAsia="en-GB"/>
        </w:rPr>
        <w:pPrChange w:id="1310" w:author="Bruno RAIMBAULT" w:date="2016-08-29T16:28:00Z">
          <w:pPr/>
        </w:pPrChange>
      </w:pPr>
    </w:p>
    <w:p w:rsidR="00616693" w:rsidRPr="00636380" w:rsidDel="005D4373" w:rsidRDefault="00616693" w:rsidP="00636380">
      <w:pPr>
        <w:spacing w:after="0" w:line="240" w:lineRule="auto"/>
        <w:jc w:val="both"/>
        <w:rPr>
          <w:del w:id="1311" w:author="Bruno RAIMBAULT" w:date="2016-08-29T15:46:00Z"/>
          <w:sz w:val="12"/>
          <w:lang w:eastAsia="en-GB"/>
          <w:rPrChange w:id="1312" w:author="Bruno RAIMBAULT" w:date="2016-08-29T15:52:00Z">
            <w:rPr>
              <w:del w:id="1313" w:author="Bruno RAIMBAULT" w:date="2016-08-29T15:46:00Z"/>
              <w:lang w:eastAsia="en-GB"/>
            </w:rPr>
          </w:rPrChange>
        </w:rPr>
        <w:pPrChange w:id="1314" w:author="Bruno RAIMBAULT" w:date="2016-08-29T15:52:00Z">
          <w:pPr/>
        </w:pPrChange>
      </w:pPr>
    </w:p>
    <w:p w:rsidR="00FA568E" w:rsidRDefault="00FA568E" w:rsidP="00FA568E">
      <w:pPr>
        <w:pStyle w:val="Heading1"/>
        <w:rPr>
          <w:lang w:eastAsia="en-GB"/>
        </w:rPr>
      </w:pPr>
      <w:bookmarkStart w:id="1315" w:name="_Toc460248661"/>
      <w:r>
        <w:rPr>
          <w:lang w:eastAsia="en-GB"/>
        </w:rPr>
        <w:t xml:space="preserve">Adding </w:t>
      </w:r>
      <w:r w:rsidR="00616693">
        <w:rPr>
          <w:lang w:eastAsia="en-GB"/>
        </w:rPr>
        <w:t xml:space="preserve">a </w:t>
      </w:r>
      <w:r>
        <w:rPr>
          <w:lang w:eastAsia="en-GB"/>
        </w:rPr>
        <w:t>language</w:t>
      </w:r>
      <w:bookmarkEnd w:id="1315"/>
    </w:p>
    <w:p w:rsidR="00FA568E" w:rsidRDefault="00FA568E" w:rsidP="00FA568E">
      <w:pPr>
        <w:pStyle w:val="Heading2"/>
        <w:rPr>
          <w:lang w:eastAsia="en-GB"/>
        </w:rPr>
      </w:pPr>
      <w:bookmarkStart w:id="1316" w:name="_Toc460248662"/>
      <w:r>
        <w:rPr>
          <w:lang w:eastAsia="en-GB"/>
        </w:rPr>
        <w:t xml:space="preserve">First </w:t>
      </w:r>
      <w:proofErr w:type="spellStart"/>
      <w:r>
        <w:rPr>
          <w:lang w:eastAsia="en-GB"/>
        </w:rPr>
        <w:t>javacript</w:t>
      </w:r>
      <w:proofErr w:type="spellEnd"/>
      <w:r>
        <w:rPr>
          <w:lang w:eastAsia="en-GB"/>
        </w:rPr>
        <w:t xml:space="preserve"> file </w:t>
      </w:r>
      <w:del w:id="1317" w:author="Bruno RAIMBAULT" w:date="2016-08-29T15:51:00Z">
        <w:r w:rsidDel="00636380">
          <w:rPr>
            <w:lang w:eastAsia="en-GB"/>
          </w:rPr>
          <w:delText>controller</w:delText>
        </w:r>
      </w:del>
      <w:ins w:id="1318" w:author="Bruno RAIMBAULT" w:date="2016-08-29T15:51:00Z">
        <w:r w:rsidR="00636380">
          <w:rPr>
            <w:lang w:eastAsia="en-GB"/>
          </w:rPr>
          <w:t>app.config</w:t>
        </w:r>
      </w:ins>
      <w:r>
        <w:rPr>
          <w:lang w:eastAsia="en-GB"/>
        </w:rPr>
        <w:t>.js</w:t>
      </w:r>
      <w:bookmarkEnd w:id="1316"/>
    </w:p>
    <w:p w:rsidR="00FA568E" w:rsidRDefault="00FA568E" w:rsidP="00FA568E">
      <w:pPr>
        <w:rPr>
          <w:lang w:eastAsia="en-GB"/>
        </w:rPr>
      </w:pPr>
      <w:r>
        <w:rPr>
          <w:lang w:eastAsia="en-GB"/>
        </w:rPr>
        <w:t xml:space="preserve">Check if your language is in the following in </w:t>
      </w:r>
      <w:ins w:id="1319" w:author="Bruno RAIMBAULT" w:date="2016-08-29T15:51:00Z">
        <w:r w:rsidR="00A454F8">
          <w:rPr>
            <w:lang w:eastAsia="en-GB"/>
          </w:rPr>
          <w:t>app.</w:t>
        </w:r>
      </w:ins>
      <w:del w:id="1320" w:author="Bruno RAIMBAULT" w:date="2016-08-29T15:51:00Z">
        <w:r w:rsidDel="00636380">
          <w:rPr>
            <w:lang w:eastAsia="en-GB"/>
          </w:rPr>
          <w:delText>controller</w:delText>
        </w:r>
      </w:del>
      <w:ins w:id="1321" w:author="Bruno RAIMBAULT" w:date="2016-08-29T15:51:00Z">
        <w:r w:rsidR="00636380">
          <w:rPr>
            <w:lang w:eastAsia="en-GB"/>
          </w:rPr>
          <w:t>config</w:t>
        </w:r>
      </w:ins>
      <w:r>
        <w:rPr>
          <w:lang w:eastAsia="en-GB"/>
        </w:rPr>
        <w:t>.js:</w:t>
      </w:r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322" w:author="Bruno RAIMBAULT" w:date="2016-08-29T15:52:00Z">
            <w:rPr>
              <w:lang w:eastAsia="en-GB"/>
            </w:rPr>
          </w:rPrChange>
        </w:rPr>
        <w:pPrChange w:id="1323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324" w:author="Bruno RAIMBAULT" w:date="2016-08-29T15:52:00Z">
            <w:rPr>
              <w:lang w:eastAsia="en-GB"/>
            </w:rPr>
          </w:rPrChange>
        </w:rPr>
        <w:t>$</w:t>
      </w:r>
      <w:proofErr w:type="spellStart"/>
      <w:proofErr w:type="gramStart"/>
      <w:r w:rsidRPr="00636380">
        <w:rPr>
          <w:rFonts w:ascii="Consolas" w:hAnsi="Consolas" w:cs="Consolas"/>
          <w:i w:val="0"/>
          <w:sz w:val="18"/>
          <w:lang w:eastAsia="en-GB"/>
          <w:rPrChange w:id="1325" w:author="Bruno RAIMBAULT" w:date="2016-08-29T15:52:00Z">
            <w:rPr>
              <w:lang w:eastAsia="en-GB"/>
            </w:rPr>
          </w:rPrChange>
        </w:rPr>
        <w:t>translateProvider.registerAvailableLanguageKeys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326" w:author="Bruno RAIMBAULT" w:date="2016-08-29T15:52:00Z">
            <w:rPr>
              <w:lang w:eastAsia="en-GB"/>
            </w:rPr>
          </w:rPrChange>
        </w:rPr>
        <w:t>(</w:t>
      </w:r>
      <w:proofErr w:type="gramEnd"/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327" w:author="Bruno RAIMBAULT" w:date="2016-08-29T15:52:00Z">
            <w:rPr>
              <w:lang w:eastAsia="en-GB"/>
            </w:rPr>
          </w:rPrChange>
        </w:rPr>
        <w:pPrChange w:id="1328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329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30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31" w:author="Bruno RAIMBAULT" w:date="2016-08-29T15:52:00Z">
            <w:rPr>
              <w:lang w:eastAsia="en-GB"/>
            </w:rPr>
          </w:rPrChange>
        </w:rPr>
        <w:tab/>
        <w:t xml:space="preserve">    </w:t>
      </w:r>
      <w:proofErr w:type="gramStart"/>
      <w:r w:rsidRPr="00636380">
        <w:rPr>
          <w:rFonts w:ascii="Consolas" w:hAnsi="Consolas" w:cs="Consolas"/>
          <w:i w:val="0"/>
          <w:sz w:val="18"/>
          <w:lang w:eastAsia="en-GB"/>
          <w:rPrChange w:id="1332" w:author="Bruno RAIMBAULT" w:date="2016-08-29T15:52:00Z">
            <w:rPr>
              <w:lang w:eastAsia="en-GB"/>
            </w:rPr>
          </w:rPrChange>
        </w:rPr>
        <w:t>['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333" w:author="Bruno RAIMBAULT" w:date="2016-08-29T15:52:00Z">
            <w:rPr>
              <w:lang w:eastAsia="en-GB"/>
            </w:rPr>
          </w:rPrChange>
        </w:rPr>
        <w:t>es</w:t>
      </w:r>
      <w:proofErr w:type="spellEnd"/>
      <w:proofErr w:type="gramEnd"/>
      <w:r w:rsidRPr="00636380">
        <w:rPr>
          <w:rFonts w:ascii="Consolas" w:hAnsi="Consolas" w:cs="Consolas"/>
          <w:i w:val="0"/>
          <w:sz w:val="18"/>
          <w:lang w:eastAsia="en-GB"/>
          <w:rPrChange w:id="1334" w:author="Bruno RAIMBAULT" w:date="2016-08-29T15:52:00Z">
            <w:rPr>
              <w:lang w:eastAsia="en-GB"/>
            </w:rPr>
          </w:rPrChange>
        </w:rPr>
        <w:t>', 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335" w:author="Bruno RAIMBAULT" w:date="2016-08-29T15:52:00Z">
            <w:rPr>
              <w:lang w:eastAsia="en-GB"/>
            </w:rPr>
          </w:rPrChange>
        </w:rPr>
        <w:t>fr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336" w:author="Bruno RAIMBAULT" w:date="2016-08-29T15:52:00Z">
            <w:rPr>
              <w:lang w:eastAsia="en-GB"/>
            </w:rPr>
          </w:rPrChange>
        </w:rPr>
        <w:t>', 'en', 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337" w:author="Bruno RAIMBAULT" w:date="2016-08-29T15:52:00Z">
            <w:rPr>
              <w:lang w:eastAsia="en-GB"/>
            </w:rPr>
          </w:rPrChange>
        </w:rPr>
        <w:t>pt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338" w:author="Bruno RAIMBAULT" w:date="2016-08-29T15:52:00Z">
            <w:rPr>
              <w:lang w:eastAsia="en-GB"/>
            </w:rPr>
          </w:rPrChange>
        </w:rPr>
        <w:t>'],</w:t>
      </w:r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val="es-ES" w:eastAsia="en-GB"/>
          <w:rPrChange w:id="1339" w:author="Bruno RAIMBAULT" w:date="2016-08-29T15:52:00Z">
            <w:rPr>
              <w:lang w:val="es-ES" w:eastAsia="en-GB"/>
            </w:rPr>
          </w:rPrChange>
        </w:rPr>
        <w:pPrChange w:id="1340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341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42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43" w:author="Bruno RAIMBAULT" w:date="2016-08-29T15:52:00Z">
            <w:rPr>
              <w:lang w:eastAsia="en-GB"/>
            </w:rPr>
          </w:rPrChange>
        </w:rPr>
        <w:tab/>
        <w:t xml:space="preserve">    </w:t>
      </w:r>
      <w:r w:rsidRPr="00636380">
        <w:rPr>
          <w:rFonts w:ascii="Consolas" w:hAnsi="Consolas" w:cs="Consolas"/>
          <w:i w:val="0"/>
          <w:sz w:val="18"/>
          <w:lang w:val="es-ES" w:eastAsia="en-GB"/>
          <w:rPrChange w:id="1344" w:author="Bruno RAIMBAULT" w:date="2016-08-29T15:52:00Z">
            <w:rPr>
              <w:lang w:val="es-ES" w:eastAsia="en-GB"/>
            </w:rPr>
          </w:rPrChange>
        </w:rPr>
        <w:t>{</w:t>
      </w:r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val="es-ES" w:eastAsia="en-GB"/>
          <w:rPrChange w:id="1345" w:author="Bruno RAIMBAULT" w:date="2016-08-29T15:52:00Z">
            <w:rPr>
              <w:lang w:val="es-ES" w:eastAsia="en-GB"/>
            </w:rPr>
          </w:rPrChange>
        </w:rPr>
        <w:pPrChange w:id="1346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val="es-ES" w:eastAsia="en-GB"/>
          <w:rPrChange w:id="1347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348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349" w:author="Bruno RAIMBAULT" w:date="2016-08-29T15:52:00Z">
            <w:rPr>
              <w:lang w:val="es-ES" w:eastAsia="en-GB"/>
            </w:rPr>
          </w:rPrChange>
        </w:rPr>
        <w:tab/>
        <w:t xml:space="preserve">        'en*': 'en',</w:t>
      </w:r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val="es-ES" w:eastAsia="en-GB"/>
          <w:rPrChange w:id="1350" w:author="Bruno RAIMBAULT" w:date="2016-08-29T15:52:00Z">
            <w:rPr>
              <w:lang w:val="es-ES" w:eastAsia="en-GB"/>
            </w:rPr>
          </w:rPrChange>
        </w:rPr>
        <w:pPrChange w:id="1351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val="es-ES" w:eastAsia="en-GB"/>
          <w:rPrChange w:id="1352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353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354" w:author="Bruno RAIMBAULT" w:date="2016-08-29T15:52:00Z">
            <w:rPr>
              <w:lang w:val="es-ES" w:eastAsia="en-GB"/>
            </w:rPr>
          </w:rPrChange>
        </w:rPr>
        <w:tab/>
        <w:t xml:space="preserve">        'es*': 'es',</w:t>
      </w:r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355" w:author="Bruno RAIMBAULT" w:date="2016-08-29T15:52:00Z">
            <w:rPr>
              <w:lang w:eastAsia="en-GB"/>
            </w:rPr>
          </w:rPrChange>
        </w:rPr>
        <w:pPrChange w:id="1356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val="es-ES" w:eastAsia="en-GB"/>
          <w:rPrChange w:id="1357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358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359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360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val="es-ES" w:eastAsia="en-GB"/>
          <w:rPrChange w:id="1361" w:author="Bruno RAIMBAULT" w:date="2016-08-29T15:52:00Z">
            <w:rPr>
              <w:lang w:val="es-ES"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62" w:author="Bruno RAIMBAULT" w:date="2016-08-29T15:52:00Z">
            <w:rPr>
              <w:lang w:eastAsia="en-GB"/>
            </w:rPr>
          </w:rPrChange>
        </w:rPr>
        <w:t>'</w:t>
      </w:r>
      <w:proofErr w:type="spellStart"/>
      <w:proofErr w:type="gramStart"/>
      <w:r w:rsidRPr="00636380">
        <w:rPr>
          <w:rFonts w:ascii="Consolas" w:hAnsi="Consolas" w:cs="Consolas"/>
          <w:i w:val="0"/>
          <w:sz w:val="18"/>
          <w:lang w:eastAsia="en-GB"/>
          <w:rPrChange w:id="1363" w:author="Bruno RAIMBAULT" w:date="2016-08-29T15:52:00Z">
            <w:rPr>
              <w:lang w:eastAsia="en-GB"/>
            </w:rPr>
          </w:rPrChange>
        </w:rPr>
        <w:t>fr</w:t>
      </w:r>
      <w:proofErr w:type="spellEnd"/>
      <w:proofErr w:type="gramEnd"/>
      <w:r w:rsidRPr="00636380">
        <w:rPr>
          <w:rFonts w:ascii="Consolas" w:hAnsi="Consolas" w:cs="Consolas"/>
          <w:i w:val="0"/>
          <w:sz w:val="18"/>
          <w:lang w:eastAsia="en-GB"/>
          <w:rPrChange w:id="1364" w:author="Bruno RAIMBAULT" w:date="2016-08-29T15:52:00Z">
            <w:rPr>
              <w:lang w:eastAsia="en-GB"/>
            </w:rPr>
          </w:rPrChange>
        </w:rPr>
        <w:t>*': 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365" w:author="Bruno RAIMBAULT" w:date="2016-08-29T15:52:00Z">
            <w:rPr>
              <w:lang w:eastAsia="en-GB"/>
            </w:rPr>
          </w:rPrChange>
        </w:rPr>
        <w:t>fr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366" w:author="Bruno RAIMBAULT" w:date="2016-08-29T15:52:00Z">
            <w:rPr>
              <w:lang w:eastAsia="en-GB"/>
            </w:rPr>
          </w:rPrChange>
        </w:rPr>
        <w:t>',</w:t>
      </w:r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367" w:author="Bruno RAIMBAULT" w:date="2016-08-29T15:52:00Z">
            <w:rPr>
              <w:lang w:eastAsia="en-GB"/>
            </w:rPr>
          </w:rPrChange>
        </w:rPr>
        <w:pPrChange w:id="1368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369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70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71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72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73" w:author="Bruno RAIMBAULT" w:date="2016-08-29T15:52:00Z">
            <w:rPr>
              <w:lang w:eastAsia="en-GB"/>
            </w:rPr>
          </w:rPrChange>
        </w:rPr>
        <w:tab/>
        <w:t>'</w:t>
      </w:r>
      <w:proofErr w:type="spellStart"/>
      <w:proofErr w:type="gramStart"/>
      <w:r w:rsidRPr="00636380">
        <w:rPr>
          <w:rFonts w:ascii="Consolas" w:hAnsi="Consolas" w:cs="Consolas"/>
          <w:i w:val="0"/>
          <w:sz w:val="18"/>
          <w:lang w:eastAsia="en-GB"/>
          <w:rPrChange w:id="1374" w:author="Bruno RAIMBAULT" w:date="2016-08-29T15:52:00Z">
            <w:rPr>
              <w:lang w:eastAsia="en-GB"/>
            </w:rPr>
          </w:rPrChange>
        </w:rPr>
        <w:t>pt</w:t>
      </w:r>
      <w:proofErr w:type="spellEnd"/>
      <w:proofErr w:type="gramEnd"/>
      <w:r w:rsidRPr="00636380">
        <w:rPr>
          <w:rFonts w:ascii="Consolas" w:hAnsi="Consolas" w:cs="Consolas"/>
          <w:i w:val="0"/>
          <w:sz w:val="18"/>
          <w:lang w:eastAsia="en-GB"/>
          <w:rPrChange w:id="1375" w:author="Bruno RAIMBAULT" w:date="2016-08-29T15:52:00Z">
            <w:rPr>
              <w:lang w:eastAsia="en-GB"/>
            </w:rPr>
          </w:rPrChange>
        </w:rPr>
        <w:t>*': '</w:t>
      </w:r>
      <w:proofErr w:type="spellStart"/>
      <w:r w:rsidRPr="00636380">
        <w:rPr>
          <w:rFonts w:ascii="Consolas" w:hAnsi="Consolas" w:cs="Consolas"/>
          <w:i w:val="0"/>
          <w:sz w:val="18"/>
          <w:lang w:eastAsia="en-GB"/>
          <w:rPrChange w:id="1376" w:author="Bruno RAIMBAULT" w:date="2016-08-29T15:52:00Z">
            <w:rPr>
              <w:lang w:eastAsia="en-GB"/>
            </w:rPr>
          </w:rPrChange>
        </w:rPr>
        <w:t>pt</w:t>
      </w:r>
      <w:proofErr w:type="spellEnd"/>
      <w:r w:rsidRPr="00636380">
        <w:rPr>
          <w:rFonts w:ascii="Consolas" w:hAnsi="Consolas" w:cs="Consolas"/>
          <w:i w:val="0"/>
          <w:sz w:val="18"/>
          <w:lang w:eastAsia="en-GB"/>
          <w:rPrChange w:id="1377" w:author="Bruno RAIMBAULT" w:date="2016-08-29T15:52:00Z">
            <w:rPr>
              <w:lang w:eastAsia="en-GB"/>
            </w:rPr>
          </w:rPrChange>
        </w:rPr>
        <w:t>',</w:t>
      </w:r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378" w:author="Bruno RAIMBAULT" w:date="2016-08-29T15:52:00Z">
            <w:rPr>
              <w:lang w:eastAsia="en-GB"/>
            </w:rPr>
          </w:rPrChange>
        </w:rPr>
        <w:pPrChange w:id="1379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380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81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82" w:author="Bruno RAIMBAULT" w:date="2016-08-29T15:52:00Z">
            <w:rPr>
              <w:lang w:eastAsia="en-GB"/>
            </w:rPr>
          </w:rPrChange>
        </w:rPr>
        <w:tab/>
        <w:t xml:space="preserve">        '*': 'en' // must be last!</w:t>
      </w:r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383" w:author="Bruno RAIMBAULT" w:date="2016-08-29T15:52:00Z">
            <w:rPr>
              <w:lang w:eastAsia="en-GB"/>
            </w:rPr>
          </w:rPrChange>
        </w:rPr>
        <w:pPrChange w:id="1384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385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86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87" w:author="Bruno RAIMBAULT" w:date="2016-08-29T15:52:00Z">
            <w:rPr>
              <w:lang w:eastAsia="en-GB"/>
            </w:rPr>
          </w:rPrChange>
        </w:rPr>
        <w:tab/>
        <w:t xml:space="preserve">    }</w:t>
      </w:r>
    </w:p>
    <w:p w:rsidR="00FA568E" w:rsidRPr="00636380" w:rsidRDefault="00FA568E" w:rsidP="00A454F8">
      <w:pPr>
        <w:pStyle w:val="Quote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240" w:lineRule="auto"/>
        <w:rPr>
          <w:rFonts w:ascii="Consolas" w:hAnsi="Consolas" w:cs="Consolas"/>
          <w:i w:val="0"/>
          <w:sz w:val="18"/>
          <w:lang w:eastAsia="en-GB"/>
          <w:rPrChange w:id="1388" w:author="Bruno RAIMBAULT" w:date="2016-08-29T15:52:00Z">
            <w:rPr>
              <w:lang w:eastAsia="en-GB"/>
            </w:rPr>
          </w:rPrChange>
        </w:rPr>
        <w:pPrChange w:id="1389" w:author="Bruno RAIMBAULT" w:date="2016-08-29T15:50:00Z">
          <w:pPr>
            <w:pStyle w:val="Quote"/>
          </w:pPr>
        </w:pPrChange>
      </w:pPr>
      <w:r w:rsidRPr="00636380">
        <w:rPr>
          <w:rFonts w:ascii="Consolas" w:hAnsi="Consolas" w:cs="Consolas"/>
          <w:i w:val="0"/>
          <w:sz w:val="18"/>
          <w:lang w:eastAsia="en-GB"/>
          <w:rPrChange w:id="1390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91" w:author="Bruno RAIMBAULT" w:date="2016-08-29T15:52:00Z">
            <w:rPr>
              <w:lang w:eastAsia="en-GB"/>
            </w:rPr>
          </w:rPrChange>
        </w:rPr>
        <w:tab/>
      </w:r>
      <w:r w:rsidRPr="00636380">
        <w:rPr>
          <w:rFonts w:ascii="Consolas" w:hAnsi="Consolas" w:cs="Consolas"/>
          <w:i w:val="0"/>
          <w:sz w:val="18"/>
          <w:lang w:eastAsia="en-GB"/>
          <w:rPrChange w:id="1392" w:author="Bruno RAIMBAULT" w:date="2016-08-29T15:52:00Z">
            <w:rPr>
              <w:lang w:eastAsia="en-GB"/>
            </w:rPr>
          </w:rPrChange>
        </w:rPr>
        <w:tab/>
        <w:t>);</w:t>
      </w:r>
    </w:p>
    <w:p w:rsidR="00FA568E" w:rsidDel="00A454F8" w:rsidRDefault="00FA568E" w:rsidP="00FA568E">
      <w:pPr>
        <w:rPr>
          <w:del w:id="1393" w:author="Bruno RAIMBAULT" w:date="2016-08-29T15:50:00Z"/>
          <w:lang w:eastAsia="en-GB"/>
        </w:rPr>
      </w:pPr>
    </w:p>
    <w:p w:rsidR="00FA568E" w:rsidRPr="00FA568E" w:rsidRDefault="00FA568E" w:rsidP="00FA568E">
      <w:pPr>
        <w:pStyle w:val="Heading2"/>
        <w:rPr>
          <w:lang w:eastAsia="en-GB"/>
        </w:rPr>
      </w:pPr>
      <w:bookmarkStart w:id="1394" w:name="_Toc460248663"/>
      <w:r>
        <w:rPr>
          <w:lang w:eastAsia="en-GB"/>
        </w:rPr>
        <w:t>Add language file to languages folder</w:t>
      </w:r>
      <w:bookmarkEnd w:id="1394"/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 xml:space="preserve">Go to the app subfolder languages and add the language file, check out </w:t>
      </w:r>
      <w:proofErr w:type="spellStart"/>
      <w:r w:rsidRPr="00FA568E">
        <w:rPr>
          <w:lang w:eastAsia="en-GB"/>
        </w:rPr>
        <w:t>fr.json</w:t>
      </w:r>
      <w:proofErr w:type="spellEnd"/>
      <w:r>
        <w:rPr>
          <w:lang w:eastAsia="en-GB"/>
        </w:rPr>
        <w:t xml:space="preserve"> as example. </w:t>
      </w:r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>If you see something like “</w:t>
      </w:r>
      <w:r w:rsidRPr="00FA568E">
        <w:rPr>
          <w:lang w:eastAsia="en-GB"/>
        </w:rPr>
        <w:t>{{'Health Services' | translate}}</w:t>
      </w:r>
      <w:r>
        <w:rPr>
          <w:lang w:eastAsia="en-GB"/>
        </w:rPr>
        <w:t>” in one of the html files you have to look for “</w:t>
      </w:r>
      <w:r w:rsidRPr="00FA568E">
        <w:rPr>
          <w:lang w:eastAsia="en-GB"/>
        </w:rPr>
        <w:t>Health Services</w:t>
      </w:r>
      <w:r>
        <w:rPr>
          <w:lang w:eastAsia="en-GB"/>
        </w:rPr>
        <w:t xml:space="preserve">” in </w:t>
      </w:r>
      <w:proofErr w:type="spellStart"/>
      <w:r>
        <w:rPr>
          <w:lang w:eastAsia="en-GB"/>
        </w:rPr>
        <w:t>fr.json</w:t>
      </w:r>
      <w:proofErr w:type="spellEnd"/>
      <w:r>
        <w:rPr>
          <w:lang w:eastAsia="en-GB"/>
        </w:rPr>
        <w:t xml:space="preserve"> to find the translation at the right side. </w:t>
      </w:r>
    </w:p>
    <w:p w:rsidR="00FA568E" w:rsidDel="005D4373" w:rsidRDefault="00FA568E" w:rsidP="00FD3805">
      <w:pPr>
        <w:rPr>
          <w:del w:id="1395" w:author="Bruno RAIMBAULT" w:date="2016-08-29T15:46:00Z"/>
          <w:lang w:eastAsia="en-GB"/>
        </w:rPr>
      </w:pPr>
      <w:r>
        <w:rPr>
          <w:lang w:eastAsia="en-GB"/>
        </w:rPr>
        <w:t xml:space="preserve">For a new language you better copy </w:t>
      </w:r>
      <w:proofErr w:type="spellStart"/>
      <w:r>
        <w:rPr>
          <w:lang w:eastAsia="en-GB"/>
        </w:rPr>
        <w:t>fr.json</w:t>
      </w:r>
      <w:proofErr w:type="spellEnd"/>
      <w:r>
        <w:rPr>
          <w:lang w:eastAsia="en-GB"/>
        </w:rPr>
        <w:t xml:space="preserve"> rename the copy to something like </w:t>
      </w:r>
      <w:proofErr w:type="spellStart"/>
      <w:proofErr w:type="gramStart"/>
      <w:r>
        <w:rPr>
          <w:lang w:eastAsia="en-GB"/>
        </w:rPr>
        <w:t>nl.json</w:t>
      </w:r>
      <w:proofErr w:type="spellEnd"/>
      <w:r>
        <w:rPr>
          <w:lang w:eastAsia="en-GB"/>
        </w:rPr>
        <w:t xml:space="preserve">  (</w:t>
      </w:r>
      <w:proofErr w:type="gramEnd"/>
      <w:r>
        <w:rPr>
          <w:lang w:eastAsia="en-GB"/>
        </w:rPr>
        <w:t xml:space="preserve">Dutch </w:t>
      </w:r>
      <w:r>
        <w:rPr>
          <w:lang w:eastAsia="en-GB"/>
        </w:rPr>
        <w:sym w:font="Wingdings" w:char="F04A"/>
      </w:r>
      <w:r>
        <w:rPr>
          <w:lang w:eastAsia="en-GB"/>
        </w:rPr>
        <w:t xml:space="preserve"> ) and replace the right side translation with translations for the new language.</w:t>
      </w:r>
      <w:ins w:id="1396" w:author="Bruno RAIMBAULT" w:date="2016-08-29T15:46:00Z">
        <w:r w:rsidR="005D4373" w:rsidDel="005D4373">
          <w:rPr>
            <w:lang w:eastAsia="en-GB"/>
          </w:rPr>
          <w:t xml:space="preserve"> </w:t>
        </w:r>
      </w:ins>
    </w:p>
    <w:p w:rsidR="00FA568E" w:rsidDel="005D4373" w:rsidRDefault="00FA568E" w:rsidP="00FD3805">
      <w:pPr>
        <w:rPr>
          <w:del w:id="1397" w:author="Bruno RAIMBAULT" w:date="2016-08-29T15:46:00Z"/>
          <w:lang w:eastAsia="en-GB"/>
        </w:rPr>
      </w:pPr>
      <w:del w:id="1398" w:author="Bruno RAIMBAULT" w:date="2016-08-29T15:46:00Z">
        <w:r w:rsidDel="005D4373">
          <w:rPr>
            <w:lang w:eastAsia="en-GB"/>
          </w:rPr>
          <w:delText>Add translation to zzelement</w:delText>
        </w:r>
      </w:del>
    </w:p>
    <w:p w:rsidR="00FA568E" w:rsidDel="005D4373" w:rsidRDefault="00FA568E" w:rsidP="00FD3805">
      <w:pPr>
        <w:rPr>
          <w:del w:id="1399" w:author="Bruno RAIMBAULT" w:date="2016-08-29T15:46:00Z"/>
          <w:lang w:eastAsia="en-GB"/>
        </w:rPr>
      </w:pPr>
    </w:p>
    <w:p w:rsidR="00FA568E" w:rsidDel="005D4373" w:rsidRDefault="000332AC" w:rsidP="00FA568E">
      <w:pPr>
        <w:pStyle w:val="Heading2"/>
        <w:rPr>
          <w:del w:id="1400" w:author="Bruno RAIMBAULT" w:date="2016-08-29T15:46:00Z"/>
          <w:noProof/>
          <w:lang w:eastAsia="en-GB"/>
        </w:rPr>
      </w:pPr>
      <w:bookmarkStart w:id="1401" w:name="_Toc460248664"/>
      <w:del w:id="1402" w:author="Bruno RAIMBAULT" w:date="2016-08-29T15:46:00Z">
        <w:r w:rsidDel="005D4373">
          <w:rPr>
            <w:noProof/>
            <w:lang w:eastAsia="en-GB"/>
          </w:rPr>
          <w:delText xml:space="preserve">See </w:delText>
        </w:r>
        <w:r w:rsidR="00FA568E" w:rsidDel="005D4373">
          <w:rPr>
            <w:noProof/>
            <w:lang w:eastAsia="en-GB"/>
          </w:rPr>
          <w:delText>Dataelements for the dossiers</w:delText>
        </w:r>
        <w:bookmarkEnd w:id="1401"/>
      </w:del>
    </w:p>
    <w:p w:rsidR="00FA568E" w:rsidDel="005D4373" w:rsidRDefault="000332AC" w:rsidP="00FD3805">
      <w:pPr>
        <w:rPr>
          <w:del w:id="1403" w:author="Bruno RAIMBAULT" w:date="2016-08-29T15:46:00Z"/>
          <w:lang w:eastAsia="en-GB"/>
        </w:rPr>
      </w:pPr>
      <w:del w:id="1404" w:author="Bruno RAIMBAULT" w:date="2016-08-29T15:46:00Z">
        <w:r w:rsidDel="005D4373">
          <w:rPr>
            <w:lang w:eastAsia="en-GB"/>
          </w:rPr>
          <w:delText>See the paragraph “</w:delText>
        </w:r>
        <w:r w:rsidRPr="000332AC" w:rsidDel="005D4373">
          <w:rPr>
            <w:lang w:eastAsia="en-GB"/>
          </w:rPr>
          <w:delText>Dataelements for the dossiers</w:delText>
        </w:r>
        <w:r w:rsidDel="005D4373">
          <w:rPr>
            <w:lang w:eastAsia="en-GB"/>
          </w:rPr>
          <w:delText>” for adding translation for the new element description, this will as well be the translated name for the service.</w:delText>
        </w:r>
      </w:del>
    </w:p>
    <w:p w:rsidR="000332AC" w:rsidDel="005D4373" w:rsidRDefault="000332AC" w:rsidP="000332AC">
      <w:pPr>
        <w:pStyle w:val="Heading2"/>
        <w:rPr>
          <w:del w:id="1405" w:author="Bruno RAIMBAULT" w:date="2016-08-29T15:46:00Z"/>
          <w:lang w:eastAsia="en-GB"/>
        </w:rPr>
      </w:pPr>
      <w:bookmarkStart w:id="1406" w:name="_Toc460248665"/>
      <w:del w:id="1407" w:author="Bruno RAIMBAULT" w:date="2016-08-29T15:46:00Z">
        <w:r w:rsidDel="005D4373">
          <w:rPr>
            <w:lang w:eastAsia="en-GB"/>
          </w:rPr>
          <w:delText>Add OU for new language</w:delText>
        </w:r>
        <w:bookmarkEnd w:id="1406"/>
      </w:del>
    </w:p>
    <w:p w:rsidR="000332AC" w:rsidDel="005D4373" w:rsidRDefault="000332AC" w:rsidP="000332AC">
      <w:pPr>
        <w:rPr>
          <w:del w:id="1408" w:author="Bruno RAIMBAULT" w:date="2016-08-29T15:46:00Z"/>
          <w:noProof/>
          <w:lang w:eastAsia="en-GB"/>
        </w:rPr>
      </w:pPr>
      <w:del w:id="1409" w:author="Bruno RAIMBAULT" w:date="2016-08-29T15:46:00Z">
        <w:r w:rsidDel="005D4373">
          <w:rPr>
            <w:noProof/>
            <w:lang w:eastAsia="en-GB"/>
          </w:rPr>
          <w:delText>Well see the picture below, for the new language a new OU has to be created and the dataset ZZDossier has to be assigned to the new ou.</w:delText>
        </w:r>
      </w:del>
    </w:p>
    <w:p w:rsidR="000332AC" w:rsidRPr="000332AC" w:rsidRDefault="00263921" w:rsidP="000332AC">
      <w:pPr>
        <w:rPr>
          <w:lang w:eastAsia="en-GB"/>
        </w:rPr>
      </w:pPr>
      <w:del w:id="1410" w:author="Bruno RAIMBAULT" w:date="2016-08-29T15:46:00Z">
        <w:r w:rsidRPr="00056EAE" w:rsidDel="005D4373">
          <w:rPr>
            <w:noProof/>
            <w:lang w:val="es-ES" w:eastAsia="es-ES"/>
          </w:rPr>
          <w:drawing>
            <wp:inline distT="0" distB="0" distL="0" distR="0" wp14:anchorId="43EAFD5B" wp14:editId="2906781B">
              <wp:extent cx="1755140" cy="1487170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5140" cy="148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sectPr w:rsidR="000332AC" w:rsidRPr="000332AC" w:rsidSect="007B1229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1415" w:author="Bruno RAIMBAULT" w:date="2016-08-29T16:03:00Z">
        <w:sectPr w:rsidR="000332AC" w:rsidRPr="000332AC" w:rsidSect="007B1229">
          <w:pgMar w:top="1417" w:right="1701" w:bottom="1417" w:left="1701" w:header="708" w:footer="708" w:gutter="0"/>
          <w:pgNumType w:start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056" w:rsidRDefault="00260056" w:rsidP="00E222B7">
      <w:pPr>
        <w:spacing w:after="0" w:line="240" w:lineRule="auto"/>
      </w:pPr>
      <w:r>
        <w:separator/>
      </w:r>
    </w:p>
  </w:endnote>
  <w:endnote w:type="continuationSeparator" w:id="0">
    <w:p w:rsidR="00260056" w:rsidRDefault="00260056" w:rsidP="00E2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373" w:rsidRDefault="005D4373" w:rsidP="00E222B7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FB4FCA" w:rsidRPr="00FB4FC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E222B7">
      <w:rPr>
        <w:color w:val="808080"/>
        <w:spacing w:val="60"/>
      </w:rPr>
      <w:t>Page</w:t>
    </w:r>
    <w:ins w:id="1413" w:author="Bruno RAIMBAULT" w:date="2016-08-29T16:26:00Z">
      <w:r w:rsidR="0037081E">
        <w:rPr>
          <w:color w:val="808080"/>
          <w:spacing w:val="60"/>
        </w:rPr>
        <w:tab/>
      </w:r>
      <w:r w:rsidR="0037081E">
        <w:rPr>
          <w:color w:val="808080"/>
          <w:spacing w:val="60"/>
        </w:rPr>
        <w:tab/>
        <w:t>HMIS</w:t>
      </w:r>
      <w:r w:rsidR="0037081E">
        <w:rPr>
          <w:b/>
          <w:bCs/>
        </w:rPr>
        <w:t>|</w:t>
      </w:r>
      <w:r w:rsidR="0037081E" w:rsidRPr="0037081E">
        <w:rPr>
          <w:b/>
          <w:bCs/>
          <w:rPrChange w:id="1414" w:author="Bruno RAIMBAULT" w:date="2016-08-29T16:26:00Z">
            <w:rPr>
              <w:color w:val="808080"/>
              <w:spacing w:val="60"/>
            </w:rPr>
          </w:rPrChange>
        </w:rPr>
        <w:t>MSF-OCBA</w:t>
      </w:r>
    </w:ins>
  </w:p>
  <w:p w:rsidR="005D4373" w:rsidRDefault="005D4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056" w:rsidRDefault="00260056" w:rsidP="00E222B7">
      <w:pPr>
        <w:spacing w:after="0" w:line="240" w:lineRule="auto"/>
      </w:pPr>
      <w:r>
        <w:separator/>
      </w:r>
    </w:p>
  </w:footnote>
  <w:footnote w:type="continuationSeparator" w:id="0">
    <w:p w:rsidR="00260056" w:rsidRDefault="00260056" w:rsidP="00E22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81E" w:rsidRPr="0037081E" w:rsidRDefault="0037081E">
    <w:pPr>
      <w:pStyle w:val="Header"/>
      <w:rPr>
        <w:lang w:val="es-ES"/>
        <w:rPrChange w:id="1411" w:author="Bruno RAIMBAULT" w:date="2016-08-29T16:25:00Z">
          <w:rPr/>
        </w:rPrChange>
      </w:rPr>
    </w:pPr>
    <w:ins w:id="1412" w:author="Bruno RAIMBAULT" w:date="2016-08-29T16:25:00Z">
      <w:r>
        <w:rPr>
          <w:lang w:val="es-ES"/>
        </w:rPr>
        <w:t>Dossier App. – Manual</w:t>
      </w:r>
      <w:r>
        <w:rPr>
          <w:lang w:val="es-ES"/>
        </w:rPr>
        <w:tab/>
      </w:r>
      <w:r>
        <w:rPr>
          <w:lang w:val="es-ES"/>
        </w:rPr>
        <w:tab/>
        <w:t>29/08/2016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E7D"/>
    <w:multiLevelType w:val="hybridMultilevel"/>
    <w:tmpl w:val="E6668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DA4"/>
    <w:multiLevelType w:val="hybridMultilevel"/>
    <w:tmpl w:val="2E12D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53420"/>
    <w:multiLevelType w:val="hybridMultilevel"/>
    <w:tmpl w:val="DC124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F7BFE"/>
    <w:multiLevelType w:val="hybridMultilevel"/>
    <w:tmpl w:val="15244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64193"/>
    <w:multiLevelType w:val="hybridMultilevel"/>
    <w:tmpl w:val="D3B45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224AC"/>
    <w:multiLevelType w:val="hybridMultilevel"/>
    <w:tmpl w:val="02245E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C7EE9"/>
    <w:multiLevelType w:val="hybridMultilevel"/>
    <w:tmpl w:val="29108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27E67"/>
    <w:multiLevelType w:val="hybridMultilevel"/>
    <w:tmpl w:val="19645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C9"/>
    <w:rsid w:val="000332AC"/>
    <w:rsid w:val="00052CC6"/>
    <w:rsid w:val="000716EB"/>
    <w:rsid w:val="00082C32"/>
    <w:rsid w:val="00097849"/>
    <w:rsid w:val="000C5DC3"/>
    <w:rsid w:val="000D1DF8"/>
    <w:rsid w:val="000D4F9C"/>
    <w:rsid w:val="000F64B7"/>
    <w:rsid w:val="00112A3C"/>
    <w:rsid w:val="00122672"/>
    <w:rsid w:val="00131A85"/>
    <w:rsid w:val="00146400"/>
    <w:rsid w:val="001978E2"/>
    <w:rsid w:val="00260056"/>
    <w:rsid w:val="002633C8"/>
    <w:rsid w:val="00263921"/>
    <w:rsid w:val="00271A7F"/>
    <w:rsid w:val="002825E3"/>
    <w:rsid w:val="00334C28"/>
    <w:rsid w:val="0037081E"/>
    <w:rsid w:val="00386CE2"/>
    <w:rsid w:val="003D1120"/>
    <w:rsid w:val="003E26BE"/>
    <w:rsid w:val="003F20C7"/>
    <w:rsid w:val="00403E3A"/>
    <w:rsid w:val="004216C4"/>
    <w:rsid w:val="00427A83"/>
    <w:rsid w:val="00441F19"/>
    <w:rsid w:val="004A0BFC"/>
    <w:rsid w:val="004F24E3"/>
    <w:rsid w:val="004F669B"/>
    <w:rsid w:val="005C4085"/>
    <w:rsid w:val="005D0EEA"/>
    <w:rsid w:val="005D4373"/>
    <w:rsid w:val="00616693"/>
    <w:rsid w:val="00636380"/>
    <w:rsid w:val="00636EE4"/>
    <w:rsid w:val="0068183E"/>
    <w:rsid w:val="006B02EE"/>
    <w:rsid w:val="00701778"/>
    <w:rsid w:val="00703546"/>
    <w:rsid w:val="0075690D"/>
    <w:rsid w:val="00757E4A"/>
    <w:rsid w:val="00766F0D"/>
    <w:rsid w:val="007B1229"/>
    <w:rsid w:val="007D1305"/>
    <w:rsid w:val="008514EA"/>
    <w:rsid w:val="00856C66"/>
    <w:rsid w:val="008632C4"/>
    <w:rsid w:val="00864DA7"/>
    <w:rsid w:val="0087571C"/>
    <w:rsid w:val="008A4991"/>
    <w:rsid w:val="008C419D"/>
    <w:rsid w:val="008F1010"/>
    <w:rsid w:val="00974593"/>
    <w:rsid w:val="00981E4B"/>
    <w:rsid w:val="009B2B16"/>
    <w:rsid w:val="009E3D1B"/>
    <w:rsid w:val="00A40AC3"/>
    <w:rsid w:val="00A42CE2"/>
    <w:rsid w:val="00A454F8"/>
    <w:rsid w:val="00A6698C"/>
    <w:rsid w:val="00A821E8"/>
    <w:rsid w:val="00A90BE9"/>
    <w:rsid w:val="00A91154"/>
    <w:rsid w:val="00AA0108"/>
    <w:rsid w:val="00AA1373"/>
    <w:rsid w:val="00AF184A"/>
    <w:rsid w:val="00B10BC9"/>
    <w:rsid w:val="00B4269C"/>
    <w:rsid w:val="00B42B8D"/>
    <w:rsid w:val="00B76285"/>
    <w:rsid w:val="00B97A2D"/>
    <w:rsid w:val="00BA4EAE"/>
    <w:rsid w:val="00C33CCC"/>
    <w:rsid w:val="00C6041D"/>
    <w:rsid w:val="00C71FAC"/>
    <w:rsid w:val="00C73110"/>
    <w:rsid w:val="00CC0795"/>
    <w:rsid w:val="00CC7D55"/>
    <w:rsid w:val="00D14DCB"/>
    <w:rsid w:val="00D465EF"/>
    <w:rsid w:val="00D71AD7"/>
    <w:rsid w:val="00DE4D01"/>
    <w:rsid w:val="00DF2B60"/>
    <w:rsid w:val="00E07E50"/>
    <w:rsid w:val="00E222B7"/>
    <w:rsid w:val="00E84CB7"/>
    <w:rsid w:val="00EB1608"/>
    <w:rsid w:val="00EC61DC"/>
    <w:rsid w:val="00F43C18"/>
    <w:rsid w:val="00F55D70"/>
    <w:rsid w:val="00F858E3"/>
    <w:rsid w:val="00FA1EAE"/>
    <w:rsid w:val="00FA568E"/>
    <w:rsid w:val="00FB4DE4"/>
    <w:rsid w:val="00FB4FCA"/>
    <w:rsid w:val="00FB5A57"/>
    <w:rsid w:val="00FD3805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8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A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A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FF268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BookTitle">
    <w:name w:val="Book Title"/>
    <w:uiPriority w:val="33"/>
    <w:qFormat/>
    <w:rsid w:val="00981E4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A7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71A7F"/>
    <w:rPr>
      <w:i/>
      <w:iCs/>
      <w:color w:val="00000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222B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222B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101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1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0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10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12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86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63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3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NoSpacing">
    <w:name w:val="No Spacing"/>
    <w:link w:val="NoSpacingChar"/>
    <w:uiPriority w:val="1"/>
    <w:qFormat/>
    <w:rsid w:val="007B122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122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8A4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8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A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A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FF268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BookTitle">
    <w:name w:val="Book Title"/>
    <w:uiPriority w:val="33"/>
    <w:qFormat/>
    <w:rsid w:val="00981E4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A7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71A7F"/>
    <w:rPr>
      <w:i/>
      <w:iCs/>
      <w:color w:val="00000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222B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222B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101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1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0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10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12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86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63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3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NoSpacing">
    <w:name w:val="No Spacing"/>
    <w:link w:val="NoSpacingChar"/>
    <w:uiPriority w:val="1"/>
    <w:qFormat/>
    <w:rsid w:val="007B122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122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8A4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tif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0A39A18C714A2A8738DFD0F4F02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D9C84-E9CD-4C89-BDAB-DE2E671917CD}"/>
      </w:docPartPr>
      <w:docPartBody>
        <w:p w:rsidR="00000000" w:rsidRDefault="00D178D4" w:rsidP="00D178D4">
          <w:pPr>
            <w:pStyle w:val="4A0A39A18C714A2A8738DFD0F4F02F5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756DF7721084C05A399F937D5968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C56F-E520-4747-825E-5C15F119279B}"/>
      </w:docPartPr>
      <w:docPartBody>
        <w:p w:rsidR="00000000" w:rsidRDefault="00D178D4" w:rsidP="00D178D4">
          <w:pPr>
            <w:pStyle w:val="6756DF7721084C05A399F937D596809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D4"/>
    <w:rsid w:val="005C709D"/>
    <w:rsid w:val="00D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766C9E2564123A23C764E36E888C2">
    <w:name w:val="DFF766C9E2564123A23C764E36E888C2"/>
    <w:rsid w:val="00D178D4"/>
  </w:style>
  <w:style w:type="paragraph" w:customStyle="1" w:styleId="42B0CDB532DA465EB07D254DD45BD458">
    <w:name w:val="42B0CDB532DA465EB07D254DD45BD458"/>
    <w:rsid w:val="00D178D4"/>
  </w:style>
  <w:style w:type="paragraph" w:customStyle="1" w:styleId="AA6DE86671034108A06C0DF8D51824A4">
    <w:name w:val="AA6DE86671034108A06C0DF8D51824A4"/>
    <w:rsid w:val="00D178D4"/>
  </w:style>
  <w:style w:type="paragraph" w:customStyle="1" w:styleId="8B2E71F16F894E8C86802BB261EEA896">
    <w:name w:val="8B2E71F16F894E8C86802BB261EEA896"/>
    <w:rsid w:val="00D178D4"/>
  </w:style>
  <w:style w:type="paragraph" w:customStyle="1" w:styleId="C10FD00B59674B469B580778B3BFDA2B">
    <w:name w:val="C10FD00B59674B469B580778B3BFDA2B"/>
    <w:rsid w:val="00D178D4"/>
  </w:style>
  <w:style w:type="paragraph" w:customStyle="1" w:styleId="4A0A39A18C714A2A8738DFD0F4F02F53">
    <w:name w:val="4A0A39A18C714A2A8738DFD0F4F02F53"/>
    <w:rsid w:val="00D178D4"/>
  </w:style>
  <w:style w:type="paragraph" w:customStyle="1" w:styleId="6756DF7721084C05A399F937D5968094">
    <w:name w:val="6756DF7721084C05A399F937D5968094"/>
    <w:rsid w:val="00D178D4"/>
  </w:style>
  <w:style w:type="paragraph" w:customStyle="1" w:styleId="1FD670AEEDA34F1FB6F7AB78616F11A2">
    <w:name w:val="1FD670AEEDA34F1FB6F7AB78616F11A2"/>
    <w:rsid w:val="00D178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766C9E2564123A23C764E36E888C2">
    <w:name w:val="DFF766C9E2564123A23C764E36E888C2"/>
    <w:rsid w:val="00D178D4"/>
  </w:style>
  <w:style w:type="paragraph" w:customStyle="1" w:styleId="42B0CDB532DA465EB07D254DD45BD458">
    <w:name w:val="42B0CDB532DA465EB07D254DD45BD458"/>
    <w:rsid w:val="00D178D4"/>
  </w:style>
  <w:style w:type="paragraph" w:customStyle="1" w:styleId="AA6DE86671034108A06C0DF8D51824A4">
    <w:name w:val="AA6DE86671034108A06C0DF8D51824A4"/>
    <w:rsid w:val="00D178D4"/>
  </w:style>
  <w:style w:type="paragraph" w:customStyle="1" w:styleId="8B2E71F16F894E8C86802BB261EEA896">
    <w:name w:val="8B2E71F16F894E8C86802BB261EEA896"/>
    <w:rsid w:val="00D178D4"/>
  </w:style>
  <w:style w:type="paragraph" w:customStyle="1" w:styleId="C10FD00B59674B469B580778B3BFDA2B">
    <w:name w:val="C10FD00B59674B469B580778B3BFDA2B"/>
    <w:rsid w:val="00D178D4"/>
  </w:style>
  <w:style w:type="paragraph" w:customStyle="1" w:styleId="4A0A39A18C714A2A8738DFD0F4F02F53">
    <w:name w:val="4A0A39A18C714A2A8738DFD0F4F02F53"/>
    <w:rsid w:val="00D178D4"/>
  </w:style>
  <w:style w:type="paragraph" w:customStyle="1" w:styleId="6756DF7721084C05A399F937D5968094">
    <w:name w:val="6756DF7721084C05A399F937D5968094"/>
    <w:rsid w:val="00D178D4"/>
  </w:style>
  <w:style w:type="paragraph" w:customStyle="1" w:styleId="1FD670AEEDA34F1FB6F7AB78616F11A2">
    <w:name w:val="1FD670AEEDA34F1FB6F7AB78616F11A2"/>
    <w:rsid w:val="00D17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2016-08-29T00:00:00</PublishDate>
  <Abstract>Manual: Setup, Usage, Maintenance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96437A-7A08-44C1-94AE-24B69C5E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2161</Words>
  <Characters>11888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Médicos Sin Fronteras</Company>
  <LinksUpToDate>false</LinksUpToDate>
  <CharactersWithSpaces>14021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Dossiers App.</dc:title>
  <dc:creator>acasador</dc:creator>
  <cp:lastModifiedBy>Bruno RAIMBAULT</cp:lastModifiedBy>
  <cp:revision>13</cp:revision>
  <cp:lastPrinted>2016-08-29T14:29:00Z</cp:lastPrinted>
  <dcterms:created xsi:type="dcterms:W3CDTF">2016-08-29T11:52:00Z</dcterms:created>
  <dcterms:modified xsi:type="dcterms:W3CDTF">2016-08-29T14:34:00Z</dcterms:modified>
</cp:coreProperties>
</file>